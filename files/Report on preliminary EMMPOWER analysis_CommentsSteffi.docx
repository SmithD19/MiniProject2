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D04" w:rsidRPr="00555391" w:rsidRDefault="00555391">
      <w:pPr>
        <w:rPr>
          <w:b/>
        </w:rPr>
      </w:pPr>
      <w:r w:rsidRPr="00555391">
        <w:rPr>
          <w:b/>
        </w:rPr>
        <w:t>Report on preliminary EMMPOWER analysis – March 2011</w:t>
      </w:r>
    </w:p>
    <w:p w:rsidR="00555391" w:rsidRDefault="00555391">
      <w:r>
        <w:t>Steffi Schäfer &amp; Beth Purse</w:t>
      </w:r>
    </w:p>
    <w:p w:rsidR="00555391" w:rsidRDefault="00555391"/>
    <w:p w:rsidR="00BC0CDE" w:rsidRPr="00BC0CDE" w:rsidRDefault="009902AD" w:rsidP="00BC0CDE">
      <w:pPr>
        <w:rPr>
          <w:b/>
        </w:rPr>
      </w:pPr>
      <w:r w:rsidRPr="0004116F">
        <w:rPr>
          <w:b/>
        </w:rPr>
        <w:t>Overall data availability</w:t>
      </w:r>
      <w:r>
        <w:rPr>
          <w:b/>
        </w:rPr>
        <w:t>, s</w:t>
      </w:r>
      <w:r w:rsidR="00BC0CDE" w:rsidRPr="00BC0CDE">
        <w:rPr>
          <w:b/>
        </w:rPr>
        <w:t>pecies composition and correlations between species</w:t>
      </w:r>
    </w:p>
    <w:p w:rsidR="0004116F" w:rsidRDefault="0004116F" w:rsidP="0004116F"/>
    <w:p w:rsidR="0004116F" w:rsidRDefault="0004116F" w:rsidP="00831DB9">
      <w:pPr>
        <w:jc w:val="both"/>
      </w:pPr>
      <w:r>
        <w:t xml:space="preserve">We analysed the data from 2010 since these were already </w:t>
      </w:r>
      <w:r w:rsidR="00BC0CDE">
        <w:t>in good order</w:t>
      </w:r>
      <w:r w:rsidR="00C73308">
        <w:t xml:space="preserve"> and Mick recorded all the vegetation in this year</w:t>
      </w:r>
      <w:r w:rsidR="00BC0CDE">
        <w:t xml:space="preserve">. Five species were caught in larval dips (Table 1). </w:t>
      </w:r>
      <w:r w:rsidR="00BC0CDE" w:rsidRPr="00BC0CDE">
        <w:rPr>
          <w:i/>
        </w:rPr>
        <w:t>Culex pipiens</w:t>
      </w:r>
      <w:r w:rsidR="00BC0CDE">
        <w:t xml:space="preserve"> and </w:t>
      </w:r>
      <w:r w:rsidR="00BC0CDE" w:rsidRPr="00BC0CDE">
        <w:rPr>
          <w:i/>
        </w:rPr>
        <w:t>Culiseta annulata</w:t>
      </w:r>
      <w:r w:rsidR="00BC0CDE">
        <w:t xml:space="preserve"> were the dominant species, making up 53% and 44% of all individuals trapped respectively. </w:t>
      </w:r>
      <w:r w:rsidR="00EE75B3">
        <w:t xml:space="preserve">Out of the seasonal snapshots, the largest proportion of the mosquito population as a whole was trapped in August/September. For the </w:t>
      </w:r>
      <w:proofErr w:type="spellStart"/>
      <w:r w:rsidR="005D64DB">
        <w:t>a</w:t>
      </w:r>
      <w:r w:rsidR="00EE75B3">
        <w:t>nophelines</w:t>
      </w:r>
      <w:proofErr w:type="spellEnd"/>
      <w:r w:rsidR="00EE75B3">
        <w:t xml:space="preserve">, most individuals were caught in </w:t>
      </w:r>
      <w:del w:id="0" w:author="SMSC" w:date="2011-03-28T17:27:00Z">
        <w:r w:rsidR="00EE75B3" w:rsidDel="00AD1681">
          <w:delText>season 2</w:delText>
        </w:r>
      </w:del>
      <w:ins w:id="1" w:author="SMSC" w:date="2011-03-28T17:27:00Z">
        <w:r w:rsidR="00AD1681">
          <w:t>June/July</w:t>
        </w:r>
      </w:ins>
      <w:r w:rsidR="00EE75B3">
        <w:t>.</w:t>
      </w:r>
    </w:p>
    <w:p w:rsidR="00BC0CDE" w:rsidRDefault="00BC0CDE" w:rsidP="0004116F"/>
    <w:p w:rsidR="00BC0CDE" w:rsidRDefault="00BC0CDE" w:rsidP="0004116F">
      <w:proofErr w:type="gramStart"/>
      <w:r>
        <w:t>Table 1.</w:t>
      </w:r>
      <w:proofErr w:type="gramEnd"/>
      <w:r>
        <w:t xml:space="preserve"> Total abundance and proportional abundance of five mosquito species caught in larval dips in 2010. Season 1 = May; Season 2 = June/July; Season 3 = August/September</w:t>
      </w:r>
    </w:p>
    <w:tbl>
      <w:tblPr>
        <w:tblW w:w="0" w:type="auto"/>
        <w:tblInd w:w="93" w:type="dxa"/>
        <w:tblLayout w:type="fixed"/>
        <w:tblLook w:val="04A0"/>
      </w:tblPr>
      <w:tblGrid>
        <w:gridCol w:w="2283"/>
        <w:gridCol w:w="1525"/>
        <w:gridCol w:w="218"/>
        <w:gridCol w:w="1307"/>
        <w:gridCol w:w="436"/>
        <w:gridCol w:w="1089"/>
        <w:gridCol w:w="654"/>
        <w:gridCol w:w="872"/>
        <w:gridCol w:w="765"/>
      </w:tblGrid>
      <w:tr w:rsidR="0004116F" w:rsidRPr="00555391" w:rsidTr="00497D04">
        <w:trPr>
          <w:gridAfter w:val="1"/>
          <w:wAfter w:w="765" w:type="dxa"/>
          <w:trHeight w:val="300"/>
        </w:trPr>
        <w:tc>
          <w:tcPr>
            <w:tcW w:w="2283" w:type="dxa"/>
            <w:vMerge w:val="restart"/>
            <w:tcBorders>
              <w:top w:val="single" w:sz="4" w:space="0" w:color="auto"/>
              <w:left w:val="nil"/>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Species</w:t>
            </w:r>
          </w:p>
        </w:tc>
        <w:tc>
          <w:tcPr>
            <w:tcW w:w="1525" w:type="dxa"/>
            <w:tcBorders>
              <w:top w:val="single" w:sz="4" w:space="0" w:color="auto"/>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All seasons</w:t>
            </w:r>
          </w:p>
        </w:tc>
        <w:tc>
          <w:tcPr>
            <w:tcW w:w="1525"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Season 1</w:t>
            </w:r>
          </w:p>
        </w:tc>
        <w:tc>
          <w:tcPr>
            <w:tcW w:w="1525"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Season 2</w:t>
            </w:r>
          </w:p>
        </w:tc>
        <w:tc>
          <w:tcPr>
            <w:tcW w:w="1526"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Season 3</w:t>
            </w:r>
          </w:p>
        </w:tc>
      </w:tr>
      <w:tr w:rsidR="0004116F" w:rsidRPr="00555391" w:rsidTr="00497D04">
        <w:trPr>
          <w:gridAfter w:val="1"/>
          <w:wAfter w:w="765" w:type="dxa"/>
          <w:trHeight w:val="408"/>
        </w:trPr>
        <w:tc>
          <w:tcPr>
            <w:tcW w:w="2283" w:type="dxa"/>
            <w:vMerge/>
            <w:tcBorders>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p>
        </w:tc>
        <w:tc>
          <w:tcPr>
            <w:tcW w:w="1525" w:type="dxa"/>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Sum</w:t>
            </w:r>
            <w:r>
              <w:rPr>
                <w:rFonts w:ascii="Calibri" w:eastAsia="Times New Roman" w:hAnsi="Calibri" w:cs="Times New Roman"/>
                <w:color w:val="000000"/>
                <w:lang w:eastAsia="en-GB"/>
              </w:rPr>
              <w:t xml:space="preserve"> (%)</w:t>
            </w:r>
          </w:p>
        </w:tc>
        <w:tc>
          <w:tcPr>
            <w:tcW w:w="1525"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proofErr w:type="gramStart"/>
            <w:r>
              <w:rPr>
                <w:rFonts w:ascii="Calibri" w:eastAsia="Times New Roman" w:hAnsi="Calibri" w:cs="Times New Roman"/>
                <w:color w:val="000000"/>
                <w:lang w:eastAsia="en-GB"/>
              </w:rPr>
              <w:t>Sum(</w:t>
            </w:r>
            <w:proofErr w:type="gramEnd"/>
            <w:r>
              <w:rPr>
                <w:rFonts w:ascii="Calibri" w:eastAsia="Times New Roman" w:hAnsi="Calibri" w:cs="Times New Roman"/>
                <w:color w:val="000000"/>
                <w:lang w:eastAsia="en-GB"/>
              </w:rPr>
              <w:t>%)</w:t>
            </w:r>
          </w:p>
        </w:tc>
        <w:tc>
          <w:tcPr>
            <w:tcW w:w="1525"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Sum</w:t>
            </w:r>
            <w:r>
              <w:rPr>
                <w:rFonts w:ascii="Calibri" w:eastAsia="Times New Roman" w:hAnsi="Calibri" w:cs="Times New Roman"/>
                <w:color w:val="000000"/>
                <w:lang w:eastAsia="en-GB"/>
              </w:rPr>
              <w:t xml:space="preserve"> (%)</w:t>
            </w:r>
          </w:p>
        </w:tc>
        <w:tc>
          <w:tcPr>
            <w:tcW w:w="1526"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Sum (%)</w:t>
            </w:r>
          </w:p>
        </w:tc>
      </w:tr>
      <w:tr w:rsidR="0004116F" w:rsidRPr="00555391" w:rsidTr="00497D04">
        <w:trPr>
          <w:gridAfter w:val="1"/>
          <w:wAfter w:w="765" w:type="dxa"/>
          <w:trHeight w:val="300"/>
        </w:trPr>
        <w:tc>
          <w:tcPr>
            <w:tcW w:w="2283" w:type="dxa"/>
            <w:tcBorders>
              <w:top w:val="single" w:sz="4" w:space="0" w:color="auto"/>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i/>
                <w:color w:val="000000"/>
                <w:lang w:eastAsia="en-GB"/>
              </w:rPr>
            </w:pPr>
            <w:r w:rsidRPr="00555391">
              <w:rPr>
                <w:rFonts w:ascii="Calibri" w:eastAsia="Times New Roman" w:hAnsi="Calibri" w:cs="Times New Roman"/>
                <w:i/>
                <w:color w:val="000000"/>
                <w:lang w:eastAsia="en-GB"/>
              </w:rPr>
              <w:t xml:space="preserve">An. </w:t>
            </w:r>
            <w:proofErr w:type="spellStart"/>
            <w:r w:rsidRPr="00555391">
              <w:rPr>
                <w:rFonts w:ascii="Calibri" w:eastAsia="Times New Roman" w:hAnsi="Calibri" w:cs="Times New Roman"/>
                <w:i/>
                <w:color w:val="000000"/>
                <w:lang w:eastAsia="en-GB"/>
              </w:rPr>
              <w:t>maculipennis</w:t>
            </w:r>
            <w:proofErr w:type="spellEnd"/>
          </w:p>
        </w:tc>
        <w:tc>
          <w:tcPr>
            <w:tcW w:w="1525" w:type="dxa"/>
            <w:tcBorders>
              <w:top w:val="single" w:sz="4" w:space="0" w:color="auto"/>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65</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1.2</w:t>
            </w:r>
            <w:r>
              <w:rPr>
                <w:rFonts w:ascii="Calibri" w:eastAsia="Times New Roman" w:hAnsi="Calibri" w:cs="Times New Roman"/>
                <w:color w:val="000000"/>
                <w:lang w:eastAsia="en-GB"/>
              </w:rPr>
              <w:t>)</w:t>
            </w:r>
          </w:p>
        </w:tc>
        <w:tc>
          <w:tcPr>
            <w:tcW w:w="1525"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5.4</w:t>
            </w:r>
            <w:r>
              <w:rPr>
                <w:rFonts w:ascii="Calibri" w:eastAsia="Times New Roman" w:hAnsi="Calibri" w:cs="Times New Roman"/>
                <w:color w:val="000000"/>
                <w:lang w:eastAsia="en-GB"/>
              </w:rPr>
              <w:t>)</w:t>
            </w:r>
          </w:p>
        </w:tc>
        <w:tc>
          <w:tcPr>
            <w:tcW w:w="1525"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39</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2.4</w:t>
            </w:r>
            <w:r>
              <w:rPr>
                <w:rFonts w:ascii="Calibri" w:eastAsia="Times New Roman" w:hAnsi="Calibri" w:cs="Times New Roman"/>
                <w:color w:val="000000"/>
                <w:lang w:eastAsia="en-GB"/>
              </w:rPr>
              <w:t>)</w:t>
            </w:r>
          </w:p>
        </w:tc>
        <w:tc>
          <w:tcPr>
            <w:tcW w:w="1526" w:type="dxa"/>
            <w:gridSpan w:val="2"/>
            <w:tcBorders>
              <w:top w:val="single" w:sz="4" w:space="0" w:color="auto"/>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22</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0.6</w:t>
            </w:r>
            <w:r>
              <w:rPr>
                <w:rFonts w:ascii="Calibri" w:eastAsia="Times New Roman" w:hAnsi="Calibri" w:cs="Times New Roman"/>
                <w:color w:val="000000"/>
                <w:lang w:eastAsia="en-GB"/>
              </w:rPr>
              <w:t>)</w:t>
            </w:r>
          </w:p>
        </w:tc>
      </w:tr>
      <w:tr w:rsidR="0004116F" w:rsidRPr="00555391" w:rsidTr="00497D04">
        <w:trPr>
          <w:gridAfter w:val="1"/>
          <w:wAfter w:w="765" w:type="dxa"/>
          <w:trHeight w:val="300"/>
        </w:trPr>
        <w:tc>
          <w:tcPr>
            <w:tcW w:w="2283" w:type="dxa"/>
            <w:tcBorders>
              <w:top w:val="nil"/>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i/>
                <w:color w:val="000000"/>
                <w:lang w:eastAsia="en-GB"/>
              </w:rPr>
            </w:pPr>
            <w:proofErr w:type="spellStart"/>
            <w:r w:rsidRPr="00555391">
              <w:rPr>
                <w:rFonts w:ascii="Calibri" w:eastAsia="Times New Roman" w:hAnsi="Calibri" w:cs="Times New Roman"/>
                <w:i/>
                <w:color w:val="000000"/>
                <w:lang w:eastAsia="en-GB"/>
              </w:rPr>
              <w:t>Cx</w:t>
            </w:r>
            <w:proofErr w:type="spellEnd"/>
            <w:r w:rsidRPr="00555391">
              <w:rPr>
                <w:rFonts w:ascii="Calibri" w:eastAsia="Times New Roman" w:hAnsi="Calibri" w:cs="Times New Roman"/>
                <w:i/>
                <w:color w:val="000000"/>
                <w:lang w:eastAsia="en-GB"/>
              </w:rPr>
              <w:t>. pipiens</w:t>
            </w:r>
          </w:p>
        </w:tc>
        <w:tc>
          <w:tcPr>
            <w:tcW w:w="1525" w:type="dxa"/>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2820</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52.6</w:t>
            </w:r>
            <w:r>
              <w:rPr>
                <w:rFonts w:ascii="Calibri" w:eastAsia="Times New Roman" w:hAnsi="Calibri" w:cs="Times New Roman"/>
                <w:color w:val="000000"/>
                <w:lang w:eastAsia="en-GB"/>
              </w:rPr>
              <w:t>)</w:t>
            </w:r>
          </w:p>
        </w:tc>
        <w:tc>
          <w:tcPr>
            <w:tcW w:w="1525"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33</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44.6</w:t>
            </w:r>
            <w:r>
              <w:rPr>
                <w:rFonts w:ascii="Calibri" w:eastAsia="Times New Roman" w:hAnsi="Calibri" w:cs="Times New Roman"/>
                <w:color w:val="000000"/>
                <w:lang w:eastAsia="en-GB"/>
              </w:rPr>
              <w:t>)</w:t>
            </w:r>
          </w:p>
        </w:tc>
        <w:tc>
          <w:tcPr>
            <w:tcW w:w="1525"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407</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25.0</w:t>
            </w:r>
            <w:r>
              <w:rPr>
                <w:rFonts w:ascii="Calibri" w:eastAsia="Times New Roman" w:hAnsi="Calibri" w:cs="Times New Roman"/>
                <w:color w:val="000000"/>
                <w:lang w:eastAsia="en-GB"/>
              </w:rPr>
              <w:t>)</w:t>
            </w:r>
          </w:p>
        </w:tc>
        <w:tc>
          <w:tcPr>
            <w:tcW w:w="1526"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2380</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65.1</w:t>
            </w:r>
            <w:r>
              <w:rPr>
                <w:rFonts w:ascii="Calibri" w:eastAsia="Times New Roman" w:hAnsi="Calibri" w:cs="Times New Roman"/>
                <w:color w:val="000000"/>
                <w:lang w:eastAsia="en-GB"/>
              </w:rPr>
              <w:t>)</w:t>
            </w:r>
          </w:p>
        </w:tc>
      </w:tr>
      <w:tr w:rsidR="0004116F" w:rsidRPr="00555391" w:rsidTr="00497D04">
        <w:trPr>
          <w:gridAfter w:val="1"/>
          <w:wAfter w:w="765" w:type="dxa"/>
          <w:trHeight w:val="300"/>
        </w:trPr>
        <w:tc>
          <w:tcPr>
            <w:tcW w:w="2283" w:type="dxa"/>
            <w:tcBorders>
              <w:top w:val="nil"/>
              <w:left w:val="nil"/>
              <w:bottom w:val="nil"/>
              <w:right w:val="nil"/>
            </w:tcBorders>
            <w:shd w:val="clear" w:color="auto" w:fill="auto"/>
            <w:noWrap/>
            <w:vAlign w:val="bottom"/>
            <w:hideMark/>
          </w:tcPr>
          <w:p w:rsidR="0004116F" w:rsidRPr="00555391" w:rsidRDefault="0004116F" w:rsidP="00497D04">
            <w:pPr>
              <w:rPr>
                <w:rFonts w:ascii="Calibri" w:eastAsia="Times New Roman" w:hAnsi="Calibri" w:cs="Times New Roman"/>
                <w:i/>
                <w:color w:val="000000"/>
                <w:lang w:eastAsia="en-GB"/>
              </w:rPr>
            </w:pPr>
            <w:r w:rsidRPr="00555391">
              <w:rPr>
                <w:rFonts w:ascii="Calibri" w:eastAsia="Times New Roman" w:hAnsi="Calibri" w:cs="Times New Roman"/>
                <w:i/>
                <w:color w:val="000000"/>
                <w:lang w:eastAsia="en-GB"/>
              </w:rPr>
              <w:t xml:space="preserve">An. </w:t>
            </w:r>
            <w:proofErr w:type="spellStart"/>
            <w:r w:rsidRPr="00555391">
              <w:rPr>
                <w:rFonts w:ascii="Calibri" w:eastAsia="Times New Roman" w:hAnsi="Calibri" w:cs="Times New Roman"/>
                <w:i/>
                <w:color w:val="000000"/>
                <w:lang w:eastAsia="en-GB"/>
              </w:rPr>
              <w:t>claviger</w:t>
            </w:r>
            <w:proofErr w:type="spellEnd"/>
          </w:p>
        </w:tc>
        <w:tc>
          <w:tcPr>
            <w:tcW w:w="1525" w:type="dxa"/>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96</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1.8</w:t>
            </w:r>
            <w:r>
              <w:rPr>
                <w:rFonts w:ascii="Calibri" w:eastAsia="Times New Roman" w:hAnsi="Calibri" w:cs="Times New Roman"/>
                <w:color w:val="000000"/>
                <w:lang w:eastAsia="en-GB"/>
              </w:rPr>
              <w:t>)</w:t>
            </w:r>
          </w:p>
        </w:tc>
        <w:tc>
          <w:tcPr>
            <w:tcW w:w="1525"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2.7</w:t>
            </w:r>
            <w:r>
              <w:rPr>
                <w:rFonts w:ascii="Calibri" w:eastAsia="Times New Roman" w:hAnsi="Calibri" w:cs="Times New Roman"/>
                <w:color w:val="000000"/>
                <w:lang w:eastAsia="en-GB"/>
              </w:rPr>
              <w:t>)</w:t>
            </w:r>
          </w:p>
        </w:tc>
        <w:tc>
          <w:tcPr>
            <w:tcW w:w="1525"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55</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3.4</w:t>
            </w:r>
            <w:r>
              <w:rPr>
                <w:rFonts w:ascii="Calibri" w:eastAsia="Times New Roman" w:hAnsi="Calibri" w:cs="Times New Roman"/>
                <w:color w:val="000000"/>
                <w:lang w:eastAsia="en-GB"/>
              </w:rPr>
              <w:t>)</w:t>
            </w:r>
          </w:p>
        </w:tc>
        <w:tc>
          <w:tcPr>
            <w:tcW w:w="1526" w:type="dxa"/>
            <w:gridSpan w:val="2"/>
            <w:tcBorders>
              <w:top w:val="nil"/>
              <w:left w:val="nil"/>
              <w:bottom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39</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1.1</w:t>
            </w:r>
            <w:r>
              <w:rPr>
                <w:rFonts w:ascii="Calibri" w:eastAsia="Times New Roman" w:hAnsi="Calibri" w:cs="Times New Roman"/>
                <w:color w:val="000000"/>
                <w:lang w:eastAsia="en-GB"/>
              </w:rPr>
              <w:t>)</w:t>
            </w:r>
          </w:p>
        </w:tc>
      </w:tr>
      <w:tr w:rsidR="0004116F" w:rsidRPr="00555391" w:rsidTr="0004116F">
        <w:trPr>
          <w:gridAfter w:val="1"/>
          <w:wAfter w:w="765" w:type="dxa"/>
          <w:trHeight w:val="300"/>
        </w:trPr>
        <w:tc>
          <w:tcPr>
            <w:tcW w:w="2283" w:type="dxa"/>
            <w:tcBorders>
              <w:top w:val="nil"/>
              <w:left w:val="nil"/>
              <w:right w:val="nil"/>
            </w:tcBorders>
            <w:shd w:val="clear" w:color="auto" w:fill="auto"/>
            <w:noWrap/>
            <w:vAlign w:val="bottom"/>
            <w:hideMark/>
          </w:tcPr>
          <w:p w:rsidR="0004116F" w:rsidRPr="00555391" w:rsidRDefault="0004116F" w:rsidP="00497D04">
            <w:pPr>
              <w:rPr>
                <w:rFonts w:ascii="Calibri" w:eastAsia="Times New Roman" w:hAnsi="Calibri" w:cs="Times New Roman"/>
                <w:i/>
                <w:color w:val="000000"/>
                <w:lang w:eastAsia="en-GB"/>
              </w:rPr>
            </w:pPr>
            <w:r w:rsidRPr="00555391">
              <w:rPr>
                <w:rFonts w:ascii="Calibri" w:eastAsia="Times New Roman" w:hAnsi="Calibri" w:cs="Times New Roman"/>
                <w:i/>
                <w:color w:val="000000"/>
                <w:lang w:eastAsia="en-GB"/>
              </w:rPr>
              <w:t>Cs. annulata</w:t>
            </w:r>
          </w:p>
        </w:tc>
        <w:tc>
          <w:tcPr>
            <w:tcW w:w="1525" w:type="dxa"/>
            <w:tcBorders>
              <w:top w:val="nil"/>
              <w:left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2374</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44.3</w:t>
            </w:r>
            <w:r>
              <w:rPr>
                <w:rFonts w:ascii="Calibri" w:eastAsia="Times New Roman" w:hAnsi="Calibri" w:cs="Times New Roman"/>
                <w:color w:val="000000"/>
                <w:lang w:eastAsia="en-GB"/>
              </w:rPr>
              <w:t>)</w:t>
            </w:r>
          </w:p>
        </w:tc>
        <w:tc>
          <w:tcPr>
            <w:tcW w:w="1525" w:type="dxa"/>
            <w:gridSpan w:val="2"/>
            <w:tcBorders>
              <w:top w:val="nil"/>
              <w:left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35</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47.3</w:t>
            </w:r>
            <w:r>
              <w:rPr>
                <w:rFonts w:ascii="Calibri" w:eastAsia="Times New Roman" w:hAnsi="Calibri" w:cs="Times New Roman"/>
                <w:color w:val="000000"/>
                <w:lang w:eastAsia="en-GB"/>
              </w:rPr>
              <w:t>)</w:t>
            </w:r>
          </w:p>
        </w:tc>
        <w:tc>
          <w:tcPr>
            <w:tcW w:w="1525" w:type="dxa"/>
            <w:gridSpan w:val="2"/>
            <w:tcBorders>
              <w:top w:val="nil"/>
              <w:left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1126</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69.2</w:t>
            </w:r>
            <w:r>
              <w:rPr>
                <w:rFonts w:ascii="Calibri" w:eastAsia="Times New Roman" w:hAnsi="Calibri" w:cs="Times New Roman"/>
                <w:color w:val="000000"/>
                <w:lang w:eastAsia="en-GB"/>
              </w:rPr>
              <w:t>)</w:t>
            </w:r>
          </w:p>
        </w:tc>
        <w:tc>
          <w:tcPr>
            <w:tcW w:w="1526" w:type="dxa"/>
            <w:gridSpan w:val="2"/>
            <w:tcBorders>
              <w:top w:val="nil"/>
              <w:left w:val="nil"/>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1213</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33.2</w:t>
            </w:r>
            <w:r>
              <w:rPr>
                <w:rFonts w:ascii="Calibri" w:eastAsia="Times New Roman" w:hAnsi="Calibri" w:cs="Times New Roman"/>
                <w:color w:val="000000"/>
                <w:lang w:eastAsia="en-GB"/>
              </w:rPr>
              <w:t>)</w:t>
            </w:r>
          </w:p>
        </w:tc>
      </w:tr>
      <w:tr w:rsidR="0004116F" w:rsidRPr="00555391" w:rsidTr="0004116F">
        <w:trPr>
          <w:gridAfter w:val="1"/>
          <w:wAfter w:w="765" w:type="dxa"/>
          <w:trHeight w:val="300"/>
        </w:trPr>
        <w:tc>
          <w:tcPr>
            <w:tcW w:w="2283" w:type="dxa"/>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i/>
                <w:color w:val="000000"/>
                <w:lang w:eastAsia="en-GB"/>
              </w:rPr>
            </w:pPr>
            <w:r w:rsidRPr="00555391">
              <w:rPr>
                <w:rFonts w:ascii="Calibri" w:eastAsia="Times New Roman" w:hAnsi="Calibri" w:cs="Times New Roman"/>
                <w:i/>
                <w:color w:val="000000"/>
                <w:lang w:eastAsia="en-GB"/>
              </w:rPr>
              <w:t xml:space="preserve">O. </w:t>
            </w:r>
            <w:proofErr w:type="spellStart"/>
            <w:r w:rsidRPr="00555391">
              <w:rPr>
                <w:rFonts w:ascii="Calibri" w:eastAsia="Times New Roman" w:hAnsi="Calibri" w:cs="Times New Roman"/>
                <w:i/>
                <w:color w:val="000000"/>
                <w:lang w:eastAsia="en-GB"/>
              </w:rPr>
              <w:t>caspius</w:t>
            </w:r>
            <w:proofErr w:type="spellEnd"/>
          </w:p>
        </w:tc>
        <w:tc>
          <w:tcPr>
            <w:tcW w:w="1525" w:type="dxa"/>
            <w:tcBorders>
              <w:top w:val="nil"/>
              <w:left w:val="nil"/>
              <w:bottom w:val="single" w:sz="4" w:space="0" w:color="auto"/>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0.0</w:t>
            </w:r>
            <w:r>
              <w:rPr>
                <w:rFonts w:ascii="Calibri" w:eastAsia="Times New Roman" w:hAnsi="Calibri" w:cs="Times New Roman"/>
                <w:color w:val="000000"/>
                <w:lang w:eastAsia="en-GB"/>
              </w:rPr>
              <w:t>)</w:t>
            </w:r>
          </w:p>
        </w:tc>
        <w:tc>
          <w:tcPr>
            <w:tcW w:w="1525"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0.0</w:t>
            </w:r>
            <w:r>
              <w:rPr>
                <w:rFonts w:ascii="Calibri" w:eastAsia="Times New Roman" w:hAnsi="Calibri" w:cs="Times New Roman"/>
                <w:color w:val="000000"/>
                <w:lang w:eastAsia="en-GB"/>
              </w:rPr>
              <w:t>)</w:t>
            </w:r>
          </w:p>
        </w:tc>
        <w:tc>
          <w:tcPr>
            <w:tcW w:w="1525"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0.0</w:t>
            </w:r>
            <w:r>
              <w:rPr>
                <w:rFonts w:ascii="Calibri" w:eastAsia="Times New Roman" w:hAnsi="Calibri" w:cs="Times New Roman"/>
                <w:color w:val="000000"/>
                <w:lang w:eastAsia="en-GB"/>
              </w:rPr>
              <w:t>)</w:t>
            </w:r>
          </w:p>
        </w:tc>
        <w:tc>
          <w:tcPr>
            <w:tcW w:w="1526"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2</w:t>
            </w:r>
            <w:r>
              <w:rPr>
                <w:rFonts w:ascii="Calibri" w:eastAsia="Times New Roman" w:hAnsi="Calibri" w:cs="Times New Roman"/>
                <w:color w:val="000000"/>
                <w:lang w:eastAsia="en-GB"/>
              </w:rPr>
              <w:t xml:space="preserve"> (</w:t>
            </w:r>
            <w:r w:rsidRPr="00555391">
              <w:rPr>
                <w:rFonts w:ascii="Calibri" w:eastAsia="Times New Roman" w:hAnsi="Calibri" w:cs="Times New Roman"/>
                <w:color w:val="000000"/>
                <w:lang w:eastAsia="en-GB"/>
              </w:rPr>
              <w:t>0.1</w:t>
            </w:r>
            <w:r>
              <w:rPr>
                <w:rFonts w:ascii="Calibri" w:eastAsia="Times New Roman" w:hAnsi="Calibri" w:cs="Times New Roman"/>
                <w:color w:val="000000"/>
                <w:lang w:eastAsia="en-GB"/>
              </w:rPr>
              <w:t>)</w:t>
            </w:r>
          </w:p>
        </w:tc>
      </w:tr>
      <w:tr w:rsidR="0004116F" w:rsidRPr="00555391" w:rsidTr="00497D04">
        <w:trPr>
          <w:trHeight w:val="300"/>
        </w:trPr>
        <w:tc>
          <w:tcPr>
            <w:tcW w:w="2283" w:type="dxa"/>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Total</w:t>
            </w:r>
          </w:p>
        </w:tc>
        <w:tc>
          <w:tcPr>
            <w:tcW w:w="1743"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jc w:val="cente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5357</w:t>
            </w:r>
          </w:p>
        </w:tc>
        <w:tc>
          <w:tcPr>
            <w:tcW w:w="1743"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74</w:t>
            </w:r>
          </w:p>
        </w:tc>
        <w:tc>
          <w:tcPr>
            <w:tcW w:w="1743"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1627</w:t>
            </w:r>
          </w:p>
        </w:tc>
        <w:tc>
          <w:tcPr>
            <w:tcW w:w="1637" w:type="dxa"/>
            <w:gridSpan w:val="2"/>
            <w:tcBorders>
              <w:top w:val="nil"/>
              <w:left w:val="nil"/>
              <w:bottom w:val="single" w:sz="4" w:space="0" w:color="auto"/>
              <w:right w:val="nil"/>
            </w:tcBorders>
            <w:shd w:val="clear" w:color="auto" w:fill="auto"/>
            <w:noWrap/>
            <w:vAlign w:val="bottom"/>
            <w:hideMark/>
          </w:tcPr>
          <w:p w:rsidR="0004116F" w:rsidRPr="00555391" w:rsidRDefault="0004116F" w:rsidP="00497D04">
            <w:pPr>
              <w:rPr>
                <w:rFonts w:ascii="Calibri" w:eastAsia="Times New Roman" w:hAnsi="Calibri" w:cs="Times New Roman"/>
                <w:color w:val="000000"/>
                <w:lang w:eastAsia="en-GB"/>
              </w:rPr>
            </w:pPr>
            <w:r w:rsidRPr="00555391">
              <w:rPr>
                <w:rFonts w:ascii="Calibri" w:eastAsia="Times New Roman" w:hAnsi="Calibri" w:cs="Times New Roman"/>
                <w:color w:val="000000"/>
                <w:lang w:eastAsia="en-GB"/>
              </w:rPr>
              <w:t>3656</w:t>
            </w:r>
          </w:p>
        </w:tc>
      </w:tr>
    </w:tbl>
    <w:p w:rsidR="0004116F" w:rsidRDefault="0004116F" w:rsidP="00831DB9">
      <w:pPr>
        <w:jc w:val="both"/>
      </w:pPr>
    </w:p>
    <w:p w:rsidR="00934BA9" w:rsidRDefault="008D644B" w:rsidP="00831DB9">
      <w:pPr>
        <w:jc w:val="both"/>
      </w:pPr>
      <w:r>
        <w:t xml:space="preserve">In 2010, there were </w:t>
      </w:r>
      <w:r w:rsidR="007C3607">
        <w:t>366</w:t>
      </w:r>
      <w:r>
        <w:t xml:space="preserve"> dip-points sampled in total (excluding those that had dried</w:t>
      </w:r>
      <w:r w:rsidR="004E540F">
        <w:t xml:space="preserve"> out</w:t>
      </w:r>
      <w:r>
        <w:t>) in 67 plots. Examining the occurrence of species across dip-points and plots</w:t>
      </w:r>
      <w:r w:rsidR="007C3607">
        <w:t xml:space="preserve">, it can be seen that the data are very sparse.  Even the dominant mosquitoes, </w:t>
      </w:r>
      <w:proofErr w:type="spellStart"/>
      <w:r w:rsidR="007C3607" w:rsidRPr="00BC0CDE">
        <w:rPr>
          <w:i/>
        </w:rPr>
        <w:t>C</w:t>
      </w:r>
      <w:r w:rsidR="009551DF">
        <w:rPr>
          <w:i/>
        </w:rPr>
        <w:t>x</w:t>
      </w:r>
      <w:proofErr w:type="spellEnd"/>
      <w:r w:rsidR="007C3607">
        <w:rPr>
          <w:i/>
        </w:rPr>
        <w:t>.</w:t>
      </w:r>
      <w:r w:rsidR="007C3607" w:rsidRPr="00BC0CDE">
        <w:rPr>
          <w:i/>
        </w:rPr>
        <w:t xml:space="preserve"> pipiens</w:t>
      </w:r>
      <w:r w:rsidR="007C3607">
        <w:t xml:space="preserve"> and </w:t>
      </w:r>
      <w:r w:rsidR="007C3607" w:rsidRPr="00BC0CDE">
        <w:rPr>
          <w:i/>
        </w:rPr>
        <w:t>C</w:t>
      </w:r>
      <w:r w:rsidR="007C3607">
        <w:rPr>
          <w:i/>
        </w:rPr>
        <w:t>s.</w:t>
      </w:r>
      <w:r w:rsidR="007C3607" w:rsidRPr="00BC0CDE">
        <w:rPr>
          <w:i/>
        </w:rPr>
        <w:t xml:space="preserve"> annulata</w:t>
      </w:r>
      <w:r w:rsidR="007C3607">
        <w:rPr>
          <w:i/>
        </w:rPr>
        <w:t xml:space="preserve"> </w:t>
      </w:r>
      <w:r w:rsidR="00EC3788">
        <w:t>are only present in 11</w:t>
      </w:r>
      <w:r w:rsidR="007C3607">
        <w:t xml:space="preserve">% and </w:t>
      </w:r>
      <w:r w:rsidR="00EC3788">
        <w:t>7</w:t>
      </w:r>
      <w:r w:rsidR="007C3607">
        <w:t xml:space="preserve">% of dip-points respectively </w:t>
      </w:r>
      <w:r w:rsidR="009346EC">
        <w:t>in season 3 for example</w:t>
      </w:r>
      <w:r w:rsidR="00934BA9">
        <w:t xml:space="preserve"> (Table 2)</w:t>
      </w:r>
      <w:r w:rsidR="009346EC">
        <w:t xml:space="preserve">. At the plot level, across all seasons, </w:t>
      </w:r>
      <w:r w:rsidR="009346EC" w:rsidRPr="004E540F">
        <w:rPr>
          <w:rFonts w:ascii="Calibri" w:eastAsia="Times New Roman" w:hAnsi="Calibri" w:cs="Times New Roman"/>
          <w:i/>
          <w:color w:val="000000"/>
          <w:lang w:eastAsia="en-GB"/>
        </w:rPr>
        <w:t xml:space="preserve">An. </w:t>
      </w:r>
      <w:proofErr w:type="spellStart"/>
      <w:r w:rsidR="009346EC" w:rsidRPr="004E540F">
        <w:rPr>
          <w:rFonts w:ascii="Calibri" w:eastAsia="Times New Roman" w:hAnsi="Calibri" w:cs="Times New Roman"/>
          <w:i/>
          <w:color w:val="000000"/>
          <w:lang w:eastAsia="en-GB"/>
        </w:rPr>
        <w:t>maculipennis</w:t>
      </w:r>
      <w:proofErr w:type="spellEnd"/>
      <w:r w:rsidR="009346EC">
        <w:rPr>
          <w:rFonts w:ascii="Calibri" w:eastAsia="Times New Roman" w:hAnsi="Calibri" w:cs="Times New Roman"/>
          <w:i/>
          <w:color w:val="000000"/>
          <w:lang w:eastAsia="en-GB"/>
        </w:rPr>
        <w:t xml:space="preserve"> </w:t>
      </w:r>
      <w:r w:rsidR="009346EC">
        <w:rPr>
          <w:rFonts w:ascii="Calibri" w:eastAsia="Times New Roman" w:hAnsi="Calibri" w:cs="Times New Roman"/>
          <w:color w:val="000000"/>
          <w:lang w:eastAsia="en-GB"/>
        </w:rPr>
        <w:t xml:space="preserve">is </w:t>
      </w:r>
      <w:r w:rsidR="009551DF">
        <w:rPr>
          <w:rFonts w:ascii="Calibri" w:eastAsia="Times New Roman" w:hAnsi="Calibri" w:cs="Times New Roman"/>
          <w:color w:val="000000"/>
          <w:lang w:eastAsia="en-GB"/>
        </w:rPr>
        <w:t xml:space="preserve">most widespread, being </w:t>
      </w:r>
      <w:r w:rsidR="009346EC">
        <w:rPr>
          <w:rFonts w:ascii="Calibri" w:eastAsia="Times New Roman" w:hAnsi="Calibri" w:cs="Times New Roman"/>
          <w:color w:val="000000"/>
          <w:lang w:eastAsia="en-GB"/>
        </w:rPr>
        <w:t>present in around one third of plots - despite making up a low proportion of the total mosquitoes caught</w:t>
      </w:r>
      <w:r w:rsidR="009551DF">
        <w:rPr>
          <w:rFonts w:ascii="Calibri" w:eastAsia="Times New Roman" w:hAnsi="Calibri" w:cs="Times New Roman"/>
          <w:color w:val="000000"/>
          <w:lang w:eastAsia="en-GB"/>
        </w:rPr>
        <w:t xml:space="preserve">. </w:t>
      </w:r>
      <w:proofErr w:type="spellStart"/>
      <w:r w:rsidR="009551DF">
        <w:rPr>
          <w:i/>
        </w:rPr>
        <w:t>Cx</w:t>
      </w:r>
      <w:proofErr w:type="spellEnd"/>
      <w:r w:rsidR="009551DF">
        <w:rPr>
          <w:i/>
        </w:rPr>
        <w:t>.</w:t>
      </w:r>
      <w:r w:rsidR="009551DF" w:rsidRPr="00BC0CDE">
        <w:rPr>
          <w:i/>
        </w:rPr>
        <w:t xml:space="preserve"> </w:t>
      </w:r>
      <w:proofErr w:type="gramStart"/>
      <w:r w:rsidR="009551DF" w:rsidRPr="00BC0CDE">
        <w:rPr>
          <w:i/>
        </w:rPr>
        <w:t>pipiens</w:t>
      </w:r>
      <w:proofErr w:type="gramEnd"/>
      <w:r w:rsidR="009551DF">
        <w:t xml:space="preserve"> and </w:t>
      </w:r>
      <w:r w:rsidR="009551DF">
        <w:rPr>
          <w:i/>
        </w:rPr>
        <w:t xml:space="preserve">An. </w:t>
      </w:r>
      <w:proofErr w:type="spellStart"/>
      <w:r w:rsidR="009551DF">
        <w:rPr>
          <w:i/>
        </w:rPr>
        <w:t>claviger</w:t>
      </w:r>
      <w:proofErr w:type="spellEnd"/>
      <w:r w:rsidR="009551DF">
        <w:rPr>
          <w:i/>
        </w:rPr>
        <w:t xml:space="preserve"> </w:t>
      </w:r>
      <w:r w:rsidR="009551DF">
        <w:t xml:space="preserve">are present in around a quarter of plots whilst </w:t>
      </w:r>
      <w:r w:rsidR="009551DF" w:rsidRPr="00BC0CDE">
        <w:rPr>
          <w:i/>
        </w:rPr>
        <w:t>C</w:t>
      </w:r>
      <w:r w:rsidR="009551DF">
        <w:rPr>
          <w:i/>
        </w:rPr>
        <w:t>s.</w:t>
      </w:r>
      <w:r w:rsidR="009551DF" w:rsidRPr="00BC0CDE">
        <w:rPr>
          <w:i/>
        </w:rPr>
        <w:t xml:space="preserve"> annulata</w:t>
      </w:r>
      <w:r w:rsidR="009551DF">
        <w:rPr>
          <w:i/>
        </w:rPr>
        <w:t xml:space="preserve"> </w:t>
      </w:r>
      <w:r w:rsidR="009551DF">
        <w:t xml:space="preserve">is present in 16% of plots. </w:t>
      </w:r>
    </w:p>
    <w:p w:rsidR="00934BA9" w:rsidRDefault="00934BA9" w:rsidP="00934BA9"/>
    <w:p w:rsidR="00934BA9" w:rsidRDefault="00934BA9" w:rsidP="00934BA9">
      <w:proofErr w:type="gramStart"/>
      <w:r>
        <w:t>Table 2.</w:t>
      </w:r>
      <w:proofErr w:type="gramEnd"/>
      <w:r>
        <w:t xml:space="preserve"> Occurrence of five mosquito species caught in larval dips in 2010 summarised at the dip-point and plot levels (out of 366 dip-points and 67 plots)</w:t>
      </w:r>
    </w:p>
    <w:tbl>
      <w:tblPr>
        <w:tblW w:w="0" w:type="auto"/>
        <w:tblInd w:w="93" w:type="dxa"/>
        <w:tblLayout w:type="fixed"/>
        <w:tblLook w:val="04A0"/>
      </w:tblPr>
      <w:tblGrid>
        <w:gridCol w:w="1716"/>
        <w:gridCol w:w="925"/>
        <w:gridCol w:w="905"/>
        <w:gridCol w:w="904"/>
        <w:gridCol w:w="904"/>
        <w:gridCol w:w="1083"/>
        <w:gridCol w:w="904"/>
        <w:gridCol w:w="904"/>
        <w:gridCol w:w="904"/>
      </w:tblGrid>
      <w:tr w:rsidR="00934BA9" w:rsidRPr="004E540F" w:rsidTr="00497D04">
        <w:trPr>
          <w:trHeight w:val="300"/>
        </w:trPr>
        <w:tc>
          <w:tcPr>
            <w:tcW w:w="1716" w:type="dxa"/>
            <w:vMerge w:val="restart"/>
            <w:tcBorders>
              <w:top w:val="single" w:sz="4" w:space="0" w:color="auto"/>
              <w:left w:val="nil"/>
              <w:right w:val="nil"/>
            </w:tcBorders>
            <w:shd w:val="clear" w:color="auto" w:fill="auto"/>
            <w:noWrap/>
            <w:vAlign w:val="bottom"/>
            <w:hideMark/>
          </w:tcPr>
          <w:p w:rsidR="00934BA9" w:rsidRPr="004E540F" w:rsidRDefault="00934BA9" w:rsidP="00497D04">
            <w:pPr>
              <w:rPr>
                <w:rFonts w:ascii="Arial" w:eastAsia="Times New Roman" w:hAnsi="Arial" w:cs="Arial"/>
                <w:b/>
                <w:bCs/>
                <w:i/>
                <w:iCs/>
                <w:sz w:val="20"/>
                <w:szCs w:val="20"/>
                <w:lang w:eastAsia="en-GB"/>
              </w:rPr>
            </w:pPr>
            <w:r w:rsidRPr="004E540F">
              <w:rPr>
                <w:rFonts w:ascii="Calibri" w:eastAsia="Times New Roman" w:hAnsi="Calibri" w:cs="Times New Roman"/>
                <w:color w:val="000000"/>
                <w:lang w:eastAsia="en-GB"/>
              </w:rPr>
              <w:t>Species</w:t>
            </w:r>
          </w:p>
        </w:tc>
        <w:tc>
          <w:tcPr>
            <w:tcW w:w="3638" w:type="dxa"/>
            <w:gridSpan w:val="4"/>
            <w:tcBorders>
              <w:top w:val="single" w:sz="4" w:space="0" w:color="auto"/>
              <w:left w:val="nil"/>
              <w:bottom w:val="nil"/>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No. of dips</w:t>
            </w:r>
            <w:ins w:id="2" w:author="SMSC" w:date="2011-03-28T17:32:00Z">
              <w:r w:rsidR="00AD1681">
                <w:rPr>
                  <w:rFonts w:ascii="Calibri" w:eastAsia="Times New Roman" w:hAnsi="Calibri" w:cs="Times New Roman"/>
                  <w:color w:val="000000"/>
                  <w:lang w:eastAsia="en-GB"/>
                </w:rPr>
                <w:t xml:space="preserve"> (is it dip points or dips?) </w:t>
              </w:r>
            </w:ins>
            <w:r w:rsidRPr="004E540F">
              <w:rPr>
                <w:rFonts w:ascii="Calibri" w:eastAsia="Times New Roman" w:hAnsi="Calibri" w:cs="Times New Roman"/>
                <w:color w:val="000000"/>
                <w:lang w:eastAsia="en-GB"/>
              </w:rPr>
              <w:t xml:space="preserve"> in which species is present</w:t>
            </w:r>
          </w:p>
        </w:tc>
        <w:tc>
          <w:tcPr>
            <w:tcW w:w="3795" w:type="dxa"/>
            <w:gridSpan w:val="4"/>
            <w:tcBorders>
              <w:top w:val="single" w:sz="4" w:space="0" w:color="auto"/>
              <w:left w:val="nil"/>
              <w:bottom w:val="nil"/>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No. of plots in which species is present</w:t>
            </w:r>
          </w:p>
        </w:tc>
      </w:tr>
      <w:tr w:rsidR="00934BA9" w:rsidRPr="004E540F" w:rsidTr="00497D04">
        <w:trPr>
          <w:trHeight w:val="300"/>
        </w:trPr>
        <w:tc>
          <w:tcPr>
            <w:tcW w:w="1716" w:type="dxa"/>
            <w:vMerge/>
            <w:tcBorders>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p>
        </w:tc>
        <w:tc>
          <w:tcPr>
            <w:tcW w:w="925"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All seasons</w:t>
            </w:r>
          </w:p>
        </w:tc>
        <w:tc>
          <w:tcPr>
            <w:tcW w:w="905"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1</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2</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3</w:t>
            </w:r>
          </w:p>
        </w:tc>
        <w:tc>
          <w:tcPr>
            <w:tcW w:w="1083" w:type="dxa"/>
            <w:tcBorders>
              <w:top w:val="nil"/>
              <w:left w:val="nil"/>
              <w:bottom w:val="single" w:sz="4" w:space="0" w:color="auto"/>
              <w:right w:val="nil"/>
            </w:tcBorders>
            <w:shd w:val="clear" w:color="auto" w:fill="auto"/>
            <w:noWrap/>
            <w:vAlign w:val="bottom"/>
            <w:hideMark/>
          </w:tcPr>
          <w:p w:rsidR="00934BA9"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All seasons</w:t>
            </w:r>
          </w:p>
          <w:p w:rsidR="00934BA9" w:rsidRPr="004E540F" w:rsidRDefault="00934BA9" w:rsidP="00497D04">
            <w:pPr>
              <w:rPr>
                <w:rFonts w:ascii="Calibri" w:eastAsia="Times New Roman" w:hAnsi="Calibri" w:cs="Times New Roman"/>
                <w:color w:val="000000"/>
                <w:lang w:eastAsia="en-GB"/>
              </w:rPr>
            </w:pP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1</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2</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season 3</w:t>
            </w:r>
          </w:p>
        </w:tc>
      </w:tr>
      <w:tr w:rsidR="00934BA9" w:rsidRPr="004E540F" w:rsidTr="00497D04">
        <w:trPr>
          <w:trHeight w:val="300"/>
        </w:trPr>
        <w:tc>
          <w:tcPr>
            <w:tcW w:w="1716" w:type="dxa"/>
            <w:tcBorders>
              <w:top w:val="single" w:sz="4" w:space="0" w:color="auto"/>
              <w:left w:val="nil"/>
              <w:bottom w:val="nil"/>
              <w:right w:val="nil"/>
            </w:tcBorders>
            <w:shd w:val="clear" w:color="auto" w:fill="auto"/>
            <w:noWrap/>
            <w:vAlign w:val="bottom"/>
            <w:hideMark/>
          </w:tcPr>
          <w:p w:rsidR="00934BA9" w:rsidRPr="004E540F" w:rsidRDefault="00934BA9" w:rsidP="00497D04">
            <w:pPr>
              <w:rPr>
                <w:rFonts w:ascii="Calibri" w:eastAsia="Times New Roman" w:hAnsi="Calibri" w:cs="Times New Roman"/>
                <w:i/>
                <w:color w:val="000000"/>
                <w:lang w:eastAsia="en-GB"/>
              </w:rPr>
            </w:pPr>
            <w:r w:rsidRPr="004E540F">
              <w:rPr>
                <w:rFonts w:ascii="Calibri" w:eastAsia="Times New Roman" w:hAnsi="Calibri" w:cs="Times New Roman"/>
                <w:i/>
                <w:color w:val="000000"/>
                <w:lang w:eastAsia="en-GB"/>
              </w:rPr>
              <w:t xml:space="preserve">An. </w:t>
            </w:r>
            <w:proofErr w:type="spellStart"/>
            <w:r w:rsidRPr="004E540F">
              <w:rPr>
                <w:rFonts w:ascii="Calibri" w:eastAsia="Times New Roman" w:hAnsi="Calibri" w:cs="Times New Roman"/>
                <w:i/>
                <w:color w:val="000000"/>
                <w:lang w:eastAsia="en-GB"/>
              </w:rPr>
              <w:t>maculipennis</w:t>
            </w:r>
            <w:proofErr w:type="spellEnd"/>
          </w:p>
        </w:tc>
        <w:tc>
          <w:tcPr>
            <w:tcW w:w="925"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46</w:t>
            </w:r>
          </w:p>
        </w:tc>
        <w:tc>
          <w:tcPr>
            <w:tcW w:w="905"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4</w:t>
            </w:r>
          </w:p>
        </w:tc>
        <w:tc>
          <w:tcPr>
            <w:tcW w:w="904"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24</w:t>
            </w:r>
          </w:p>
        </w:tc>
        <w:tc>
          <w:tcPr>
            <w:tcW w:w="904"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18</w:t>
            </w:r>
          </w:p>
        </w:tc>
        <w:tc>
          <w:tcPr>
            <w:tcW w:w="1083"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24</w:t>
            </w:r>
          </w:p>
        </w:tc>
        <w:tc>
          <w:tcPr>
            <w:tcW w:w="904"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3</w:t>
            </w:r>
          </w:p>
        </w:tc>
        <w:tc>
          <w:tcPr>
            <w:tcW w:w="904"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16</w:t>
            </w:r>
          </w:p>
        </w:tc>
        <w:tc>
          <w:tcPr>
            <w:tcW w:w="904" w:type="dxa"/>
            <w:tcBorders>
              <w:top w:val="single" w:sz="4" w:space="0" w:color="auto"/>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11</w:t>
            </w:r>
          </w:p>
        </w:tc>
      </w:tr>
      <w:tr w:rsidR="00934BA9" w:rsidRPr="004E540F" w:rsidTr="00497D04">
        <w:trPr>
          <w:trHeight w:val="300"/>
        </w:trPr>
        <w:tc>
          <w:tcPr>
            <w:tcW w:w="1716" w:type="dxa"/>
            <w:tcBorders>
              <w:top w:val="nil"/>
              <w:left w:val="nil"/>
              <w:bottom w:val="nil"/>
              <w:right w:val="nil"/>
            </w:tcBorders>
            <w:shd w:val="clear" w:color="auto" w:fill="auto"/>
            <w:noWrap/>
            <w:vAlign w:val="bottom"/>
            <w:hideMark/>
          </w:tcPr>
          <w:p w:rsidR="00934BA9" w:rsidRPr="004E540F" w:rsidRDefault="00934BA9" w:rsidP="00497D04">
            <w:pPr>
              <w:rPr>
                <w:rFonts w:ascii="Calibri" w:eastAsia="Times New Roman" w:hAnsi="Calibri" w:cs="Times New Roman"/>
                <w:i/>
                <w:color w:val="000000"/>
                <w:lang w:eastAsia="en-GB"/>
              </w:rPr>
            </w:pPr>
            <w:proofErr w:type="spellStart"/>
            <w:r w:rsidRPr="004E540F">
              <w:rPr>
                <w:rFonts w:ascii="Calibri" w:eastAsia="Times New Roman" w:hAnsi="Calibri" w:cs="Times New Roman"/>
                <w:i/>
                <w:color w:val="000000"/>
                <w:lang w:eastAsia="en-GB"/>
              </w:rPr>
              <w:t>Cx</w:t>
            </w:r>
            <w:proofErr w:type="spellEnd"/>
            <w:r w:rsidRPr="004E540F">
              <w:rPr>
                <w:rFonts w:ascii="Calibri" w:eastAsia="Times New Roman" w:hAnsi="Calibri" w:cs="Times New Roman"/>
                <w:i/>
                <w:color w:val="000000"/>
                <w:lang w:eastAsia="en-GB"/>
              </w:rPr>
              <w:t>. pipiens</w:t>
            </w:r>
          </w:p>
        </w:tc>
        <w:tc>
          <w:tcPr>
            <w:tcW w:w="925"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55</w:t>
            </w:r>
          </w:p>
        </w:tc>
        <w:tc>
          <w:tcPr>
            <w:tcW w:w="905"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7</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6</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42</w:t>
            </w:r>
          </w:p>
        </w:tc>
        <w:tc>
          <w:tcPr>
            <w:tcW w:w="1083"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15</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3</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2</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12</w:t>
            </w:r>
          </w:p>
        </w:tc>
      </w:tr>
      <w:tr w:rsidR="00934BA9" w:rsidRPr="004E540F" w:rsidTr="00497D04">
        <w:trPr>
          <w:trHeight w:val="300"/>
        </w:trPr>
        <w:tc>
          <w:tcPr>
            <w:tcW w:w="1716" w:type="dxa"/>
            <w:tcBorders>
              <w:top w:val="nil"/>
              <w:left w:val="nil"/>
              <w:bottom w:val="nil"/>
              <w:right w:val="nil"/>
            </w:tcBorders>
            <w:shd w:val="clear" w:color="auto" w:fill="auto"/>
            <w:noWrap/>
            <w:vAlign w:val="bottom"/>
            <w:hideMark/>
          </w:tcPr>
          <w:p w:rsidR="00934BA9" w:rsidRPr="004E540F" w:rsidRDefault="00934BA9" w:rsidP="00497D04">
            <w:pPr>
              <w:rPr>
                <w:rFonts w:ascii="Calibri" w:eastAsia="Times New Roman" w:hAnsi="Calibri" w:cs="Times New Roman"/>
                <w:i/>
                <w:color w:val="000000"/>
                <w:lang w:eastAsia="en-GB"/>
              </w:rPr>
            </w:pPr>
            <w:r w:rsidRPr="004E540F">
              <w:rPr>
                <w:rFonts w:ascii="Calibri" w:eastAsia="Times New Roman" w:hAnsi="Calibri" w:cs="Times New Roman"/>
                <w:i/>
                <w:color w:val="000000"/>
                <w:lang w:eastAsia="en-GB"/>
              </w:rPr>
              <w:t xml:space="preserve">An. </w:t>
            </w:r>
            <w:proofErr w:type="spellStart"/>
            <w:r w:rsidRPr="004E540F">
              <w:rPr>
                <w:rFonts w:ascii="Calibri" w:eastAsia="Times New Roman" w:hAnsi="Calibri" w:cs="Times New Roman"/>
                <w:i/>
                <w:color w:val="000000"/>
                <w:lang w:eastAsia="en-GB"/>
              </w:rPr>
              <w:t>claviger</w:t>
            </w:r>
            <w:proofErr w:type="spellEnd"/>
          </w:p>
        </w:tc>
        <w:tc>
          <w:tcPr>
            <w:tcW w:w="925"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25</w:t>
            </w:r>
          </w:p>
        </w:tc>
        <w:tc>
          <w:tcPr>
            <w:tcW w:w="905"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10</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14</w:t>
            </w:r>
          </w:p>
        </w:tc>
        <w:tc>
          <w:tcPr>
            <w:tcW w:w="1083"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15</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7</w:t>
            </w:r>
          </w:p>
        </w:tc>
        <w:tc>
          <w:tcPr>
            <w:tcW w:w="904" w:type="dxa"/>
            <w:tcBorders>
              <w:top w:val="nil"/>
              <w:left w:val="nil"/>
              <w:bottom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8</w:t>
            </w:r>
          </w:p>
        </w:tc>
      </w:tr>
      <w:tr w:rsidR="00934BA9" w:rsidRPr="004E540F" w:rsidTr="00497D04">
        <w:trPr>
          <w:trHeight w:val="300"/>
        </w:trPr>
        <w:tc>
          <w:tcPr>
            <w:tcW w:w="1716" w:type="dxa"/>
            <w:tcBorders>
              <w:top w:val="nil"/>
              <w:left w:val="nil"/>
              <w:right w:val="nil"/>
            </w:tcBorders>
            <w:shd w:val="clear" w:color="auto" w:fill="auto"/>
            <w:noWrap/>
            <w:vAlign w:val="bottom"/>
            <w:hideMark/>
          </w:tcPr>
          <w:p w:rsidR="00934BA9" w:rsidRPr="004E540F" w:rsidRDefault="00934BA9" w:rsidP="00497D04">
            <w:pPr>
              <w:rPr>
                <w:rFonts w:ascii="Calibri" w:eastAsia="Times New Roman" w:hAnsi="Calibri" w:cs="Times New Roman"/>
                <w:i/>
                <w:color w:val="000000"/>
                <w:lang w:eastAsia="en-GB"/>
              </w:rPr>
            </w:pPr>
            <w:r w:rsidRPr="004E540F">
              <w:rPr>
                <w:rFonts w:ascii="Calibri" w:eastAsia="Times New Roman" w:hAnsi="Calibri" w:cs="Times New Roman"/>
                <w:i/>
                <w:color w:val="000000"/>
                <w:lang w:eastAsia="en-GB"/>
              </w:rPr>
              <w:t>Cs. annulata</w:t>
            </w:r>
          </w:p>
        </w:tc>
        <w:tc>
          <w:tcPr>
            <w:tcW w:w="925"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49</w:t>
            </w:r>
          </w:p>
        </w:tc>
        <w:tc>
          <w:tcPr>
            <w:tcW w:w="905"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10</w:t>
            </w:r>
          </w:p>
        </w:tc>
        <w:tc>
          <w:tcPr>
            <w:tcW w:w="904"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10</w:t>
            </w:r>
          </w:p>
        </w:tc>
        <w:tc>
          <w:tcPr>
            <w:tcW w:w="904"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29</w:t>
            </w:r>
          </w:p>
        </w:tc>
        <w:tc>
          <w:tcPr>
            <w:tcW w:w="1083"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11</w:t>
            </w:r>
          </w:p>
        </w:tc>
        <w:tc>
          <w:tcPr>
            <w:tcW w:w="904"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5</w:t>
            </w:r>
          </w:p>
        </w:tc>
        <w:tc>
          <w:tcPr>
            <w:tcW w:w="904"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4</w:t>
            </w:r>
          </w:p>
        </w:tc>
        <w:tc>
          <w:tcPr>
            <w:tcW w:w="904" w:type="dxa"/>
            <w:tcBorders>
              <w:top w:val="nil"/>
              <w:left w:val="nil"/>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8</w:t>
            </w:r>
          </w:p>
        </w:tc>
      </w:tr>
      <w:tr w:rsidR="00934BA9" w:rsidRPr="004E540F" w:rsidTr="00497D04">
        <w:trPr>
          <w:trHeight w:val="300"/>
        </w:trPr>
        <w:tc>
          <w:tcPr>
            <w:tcW w:w="1716" w:type="dxa"/>
            <w:tcBorders>
              <w:top w:val="nil"/>
              <w:left w:val="nil"/>
              <w:bottom w:val="single" w:sz="4" w:space="0" w:color="auto"/>
              <w:right w:val="nil"/>
            </w:tcBorders>
            <w:shd w:val="clear" w:color="auto" w:fill="auto"/>
            <w:noWrap/>
            <w:vAlign w:val="bottom"/>
            <w:hideMark/>
          </w:tcPr>
          <w:p w:rsidR="00934BA9" w:rsidRPr="004E540F" w:rsidRDefault="00934BA9" w:rsidP="00497D04">
            <w:pPr>
              <w:rPr>
                <w:rFonts w:ascii="Calibri" w:eastAsia="Times New Roman" w:hAnsi="Calibri" w:cs="Times New Roman"/>
                <w:i/>
                <w:color w:val="000000"/>
                <w:lang w:eastAsia="en-GB"/>
              </w:rPr>
            </w:pPr>
            <w:r w:rsidRPr="004E540F">
              <w:rPr>
                <w:rFonts w:ascii="Calibri" w:eastAsia="Times New Roman" w:hAnsi="Calibri" w:cs="Times New Roman"/>
                <w:i/>
                <w:color w:val="000000"/>
                <w:lang w:eastAsia="en-GB"/>
              </w:rPr>
              <w:t xml:space="preserve">O. </w:t>
            </w:r>
            <w:proofErr w:type="spellStart"/>
            <w:r w:rsidRPr="004E540F">
              <w:rPr>
                <w:rFonts w:ascii="Calibri" w:eastAsia="Times New Roman" w:hAnsi="Calibri" w:cs="Times New Roman"/>
                <w:i/>
                <w:color w:val="000000"/>
                <w:lang w:eastAsia="en-GB"/>
              </w:rPr>
              <w:t>caspius</w:t>
            </w:r>
            <w:proofErr w:type="spellEnd"/>
          </w:p>
        </w:tc>
        <w:tc>
          <w:tcPr>
            <w:tcW w:w="925"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c>
          <w:tcPr>
            <w:tcW w:w="905"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0</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0</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c>
          <w:tcPr>
            <w:tcW w:w="1083"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0</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0</w:t>
            </w:r>
          </w:p>
        </w:tc>
        <w:tc>
          <w:tcPr>
            <w:tcW w:w="904" w:type="dxa"/>
            <w:tcBorders>
              <w:top w:val="nil"/>
              <w:left w:val="nil"/>
              <w:bottom w:val="single" w:sz="4" w:space="0" w:color="auto"/>
              <w:right w:val="nil"/>
            </w:tcBorders>
            <w:shd w:val="clear" w:color="auto" w:fill="auto"/>
            <w:noWrap/>
            <w:vAlign w:val="bottom"/>
            <w:hideMark/>
          </w:tcPr>
          <w:p w:rsidR="00934BA9" w:rsidRPr="004E540F" w:rsidRDefault="00934BA9" w:rsidP="00497D04">
            <w:pPr>
              <w:jc w:val="right"/>
              <w:rPr>
                <w:rFonts w:ascii="Calibri" w:eastAsia="Times New Roman" w:hAnsi="Calibri" w:cs="Times New Roman"/>
                <w:color w:val="000000"/>
                <w:lang w:eastAsia="en-GB"/>
              </w:rPr>
            </w:pPr>
            <w:r w:rsidRPr="004E540F">
              <w:rPr>
                <w:rFonts w:ascii="Calibri" w:eastAsia="Times New Roman" w:hAnsi="Calibri" w:cs="Times New Roman"/>
                <w:color w:val="000000"/>
                <w:lang w:eastAsia="en-GB"/>
              </w:rPr>
              <w:t>1</w:t>
            </w:r>
          </w:p>
        </w:tc>
      </w:tr>
    </w:tbl>
    <w:p w:rsidR="00934BA9" w:rsidRDefault="00934BA9"/>
    <w:p w:rsidR="00320805" w:rsidRPr="00320805" w:rsidRDefault="009551DF" w:rsidP="00831DB9">
      <w:pPr>
        <w:jc w:val="both"/>
      </w:pPr>
      <w:r>
        <w:t xml:space="preserve">Due to the sparseness of the data, it was felt to be most appropriate when analysing the relationship between environmental factors and species distributions to amalgamate the data at the plot level and to use statistical approaches such as zero-inflated GLM models. </w:t>
      </w:r>
      <w:r w:rsidR="00320805">
        <w:t xml:space="preserve"> Otherwise to make a model at </w:t>
      </w:r>
      <w:r w:rsidR="00320805">
        <w:lastRenderedPageBreak/>
        <w:t xml:space="preserve">the dip point level, we would be contrasting for example for </w:t>
      </w:r>
      <w:r w:rsidR="00320805" w:rsidRPr="004E540F">
        <w:rPr>
          <w:rFonts w:ascii="Calibri" w:eastAsia="Times New Roman" w:hAnsi="Calibri" w:cs="Times New Roman"/>
          <w:i/>
          <w:color w:val="000000"/>
          <w:lang w:eastAsia="en-GB"/>
        </w:rPr>
        <w:t xml:space="preserve">An. </w:t>
      </w:r>
      <w:proofErr w:type="spellStart"/>
      <w:r w:rsidR="00320805" w:rsidRPr="004E540F">
        <w:rPr>
          <w:rFonts w:ascii="Calibri" w:eastAsia="Times New Roman" w:hAnsi="Calibri" w:cs="Times New Roman"/>
          <w:i/>
          <w:color w:val="000000"/>
          <w:lang w:eastAsia="en-GB"/>
        </w:rPr>
        <w:t>claviger</w:t>
      </w:r>
      <w:proofErr w:type="spellEnd"/>
      <w:r w:rsidR="00320805">
        <w:rPr>
          <w:rFonts w:ascii="Calibri" w:eastAsia="Times New Roman" w:hAnsi="Calibri" w:cs="Times New Roman"/>
          <w:i/>
          <w:color w:val="000000"/>
          <w:lang w:eastAsia="en-GB"/>
        </w:rPr>
        <w:t xml:space="preserve"> </w:t>
      </w:r>
      <w:r w:rsidR="00320805">
        <w:rPr>
          <w:rFonts w:ascii="Calibri" w:eastAsia="Times New Roman" w:hAnsi="Calibri" w:cs="Times New Roman"/>
          <w:color w:val="000000"/>
          <w:lang w:eastAsia="en-GB"/>
        </w:rPr>
        <w:t>25 dip-points across the seasons with the species, with 1072 (1097-25) dip-points without the species.</w:t>
      </w:r>
    </w:p>
    <w:p w:rsidR="00555391" w:rsidRDefault="00934BA9" w:rsidP="00831DB9">
      <w:pPr>
        <w:jc w:val="both"/>
      </w:pPr>
      <w:r>
        <w:t xml:space="preserve">The problem with summarising the data at the plot level is that, due to the randomisation of proximal, central and distal dipping each plot was not subject to the same sampling effort. In order for this to be the case, the same number of proximal, central and distal dips (or at least edge and centre dips) would have had to have been taken in each plot. For this preliminary analysis, we ignored these issues and summed the mosquito data per plot. For the final analysis, we may need to subset the data to ensure that plots had the same number of edge and central dips each. </w:t>
      </w:r>
    </w:p>
    <w:p w:rsidR="000660D4" w:rsidRDefault="000660D4" w:rsidP="00831DB9">
      <w:pPr>
        <w:jc w:val="both"/>
      </w:pPr>
    </w:p>
    <w:p w:rsidR="000660D4" w:rsidRDefault="006327F1" w:rsidP="00831DB9">
      <w:pPr>
        <w:jc w:val="both"/>
      </w:pPr>
      <w:r>
        <w:t xml:space="preserve">Fig. S1 shows the distribution of </w:t>
      </w:r>
      <w:r w:rsidRPr="006327F1">
        <w:rPr>
          <w:i/>
        </w:rPr>
        <w:t xml:space="preserve">An. </w:t>
      </w:r>
      <w:proofErr w:type="spellStart"/>
      <w:r w:rsidRPr="006327F1">
        <w:rPr>
          <w:i/>
        </w:rPr>
        <w:t>maculipennis</w:t>
      </w:r>
      <w:proofErr w:type="spellEnd"/>
      <w:r w:rsidRPr="006327F1">
        <w:rPr>
          <w:i/>
        </w:rPr>
        <w:t xml:space="preserve">, </w:t>
      </w:r>
      <w:proofErr w:type="spellStart"/>
      <w:r w:rsidRPr="006327F1">
        <w:rPr>
          <w:i/>
        </w:rPr>
        <w:t>Cx</w:t>
      </w:r>
      <w:proofErr w:type="spellEnd"/>
      <w:r w:rsidRPr="006327F1">
        <w:rPr>
          <w:i/>
        </w:rPr>
        <w:t xml:space="preserve">. pipiens, An. </w:t>
      </w:r>
      <w:proofErr w:type="spellStart"/>
      <w:r w:rsidRPr="006327F1">
        <w:rPr>
          <w:i/>
        </w:rPr>
        <w:t>claviger</w:t>
      </w:r>
      <w:proofErr w:type="spellEnd"/>
      <w:r>
        <w:t xml:space="preserve">, and </w:t>
      </w:r>
      <w:r w:rsidRPr="006327F1">
        <w:rPr>
          <w:i/>
        </w:rPr>
        <w:t>Cs. annulata</w:t>
      </w:r>
      <w:r>
        <w:t xml:space="preserve"> across plots in each season. </w:t>
      </w:r>
      <w:r w:rsidR="00AE60FB">
        <w:t xml:space="preserve">In fact the distributions of </w:t>
      </w:r>
      <w:r w:rsidR="00AE60FB" w:rsidRPr="00AE60FB">
        <w:rPr>
          <w:i/>
        </w:rPr>
        <w:t xml:space="preserve">An. </w:t>
      </w:r>
      <w:proofErr w:type="spellStart"/>
      <w:r w:rsidR="00AE60FB" w:rsidRPr="00AE60FB">
        <w:rPr>
          <w:i/>
        </w:rPr>
        <w:t>claviger</w:t>
      </w:r>
      <w:proofErr w:type="spellEnd"/>
      <w:r w:rsidR="00AE60FB" w:rsidRPr="00AE60FB">
        <w:rPr>
          <w:i/>
        </w:rPr>
        <w:t xml:space="preserve">, </w:t>
      </w:r>
      <w:proofErr w:type="spellStart"/>
      <w:r w:rsidR="00AE60FB" w:rsidRPr="00AE60FB">
        <w:rPr>
          <w:i/>
        </w:rPr>
        <w:t>Cx</w:t>
      </w:r>
      <w:proofErr w:type="spellEnd"/>
      <w:r w:rsidR="00AE60FB" w:rsidRPr="00AE60FB">
        <w:rPr>
          <w:i/>
        </w:rPr>
        <w:t xml:space="preserve">. pipiens, </w:t>
      </w:r>
      <w:r w:rsidR="00AE60FB">
        <w:t xml:space="preserve">and </w:t>
      </w:r>
      <w:r w:rsidR="00AE60FB" w:rsidRPr="00AE60FB">
        <w:rPr>
          <w:i/>
        </w:rPr>
        <w:t>Cs. annulata</w:t>
      </w:r>
      <w:r w:rsidR="00AE60FB">
        <w:t xml:space="preserve"> are quite highly correlated with each other </w:t>
      </w:r>
      <w:r w:rsidR="00BF23C5">
        <w:t xml:space="preserve">(An. </w:t>
      </w:r>
      <w:proofErr w:type="spellStart"/>
      <w:r w:rsidR="00BF23C5">
        <w:t>clav</w:t>
      </w:r>
      <w:proofErr w:type="spellEnd"/>
      <w:r w:rsidR="00BF23C5">
        <w:t xml:space="preserve"> X Cs. </w:t>
      </w:r>
      <w:proofErr w:type="spellStart"/>
      <w:r w:rsidR="00BF23C5">
        <w:t>ann</w:t>
      </w:r>
      <w:proofErr w:type="spellEnd"/>
      <w:r w:rsidR="00BF23C5">
        <w:t xml:space="preserve">; r=0.565, p &lt; 0.0001; Cs. </w:t>
      </w:r>
      <w:proofErr w:type="spellStart"/>
      <w:r w:rsidR="00BF23C5">
        <w:t>ann</w:t>
      </w:r>
      <w:proofErr w:type="spellEnd"/>
      <w:r w:rsidR="00BF23C5">
        <w:t xml:space="preserve"> x </w:t>
      </w:r>
      <w:proofErr w:type="spellStart"/>
      <w:r w:rsidR="00BF23C5">
        <w:t>Cx</w:t>
      </w:r>
      <w:proofErr w:type="spellEnd"/>
      <w:r w:rsidR="00BF23C5">
        <w:t xml:space="preserve">. pip; r=0.698, p &lt;0.001; </w:t>
      </w:r>
      <w:proofErr w:type="spellStart"/>
      <w:r w:rsidR="00BF23C5">
        <w:t>Cx</w:t>
      </w:r>
      <w:proofErr w:type="spellEnd"/>
      <w:r w:rsidR="00BF23C5">
        <w:t xml:space="preserve">. pip X An. </w:t>
      </w:r>
      <w:proofErr w:type="spellStart"/>
      <w:r w:rsidR="00BF23C5">
        <w:t>clav</w:t>
      </w:r>
      <w:proofErr w:type="spellEnd"/>
      <w:r w:rsidR="00BF23C5">
        <w:t xml:space="preserve">; r=0.527, p &lt; 0.0001) </w:t>
      </w:r>
      <w:r w:rsidR="00AE60FB">
        <w:t xml:space="preserve">whilst the distribution of </w:t>
      </w:r>
      <w:r w:rsidR="00AE60FB" w:rsidRPr="00AE60FB">
        <w:rPr>
          <w:i/>
        </w:rPr>
        <w:t xml:space="preserve">An. </w:t>
      </w:r>
      <w:proofErr w:type="spellStart"/>
      <w:r w:rsidR="00AE60FB" w:rsidRPr="00AE60FB">
        <w:rPr>
          <w:i/>
        </w:rPr>
        <w:t>maculipennis</w:t>
      </w:r>
      <w:proofErr w:type="spellEnd"/>
      <w:r w:rsidR="00AE60FB">
        <w:t xml:space="preserve"> is weakly correlated with those of the other species</w:t>
      </w:r>
      <w:r w:rsidR="00BF23C5">
        <w:t xml:space="preserve"> (An. </w:t>
      </w:r>
      <w:proofErr w:type="spellStart"/>
      <w:r w:rsidR="00BF23C5">
        <w:t>mac</w:t>
      </w:r>
      <w:proofErr w:type="spellEnd"/>
      <w:r w:rsidR="00BF23C5">
        <w:t xml:space="preserve"> X Cs. </w:t>
      </w:r>
      <w:proofErr w:type="spellStart"/>
      <w:r w:rsidR="00BF23C5">
        <w:t>ann</w:t>
      </w:r>
      <w:proofErr w:type="spellEnd"/>
      <w:r w:rsidR="00BF23C5">
        <w:t xml:space="preserve">; r=-0.114, p=0.356; An. </w:t>
      </w:r>
      <w:proofErr w:type="spellStart"/>
      <w:r w:rsidR="00BF23C5">
        <w:t>mac</w:t>
      </w:r>
      <w:proofErr w:type="spellEnd"/>
      <w:r w:rsidR="00BF23C5">
        <w:t xml:space="preserve"> X </w:t>
      </w:r>
      <w:proofErr w:type="spellStart"/>
      <w:r w:rsidR="00BF23C5">
        <w:t>Cx</w:t>
      </w:r>
      <w:proofErr w:type="spellEnd"/>
      <w:r w:rsidR="00BF23C5">
        <w:t xml:space="preserve">. pip; r=-0.219, p=0.07; An. </w:t>
      </w:r>
      <w:proofErr w:type="spellStart"/>
      <w:r w:rsidR="00BF23C5">
        <w:t>mac</w:t>
      </w:r>
      <w:proofErr w:type="spellEnd"/>
      <w:r w:rsidR="00BF23C5">
        <w:t xml:space="preserve"> X An. </w:t>
      </w:r>
      <w:proofErr w:type="spellStart"/>
      <w:r w:rsidR="00BF23C5">
        <w:t>clav</w:t>
      </w:r>
      <w:proofErr w:type="spellEnd"/>
      <w:r w:rsidR="00BF23C5">
        <w:t>; r=-0.022, p=0.858).</w:t>
      </w:r>
    </w:p>
    <w:p w:rsidR="00370E64" w:rsidRPr="006327F1" w:rsidRDefault="00370E64" w:rsidP="00831DB9">
      <w:pPr>
        <w:jc w:val="both"/>
      </w:pPr>
    </w:p>
    <w:p w:rsidR="00370E64" w:rsidRDefault="00370E64" w:rsidP="00370E64">
      <w:pPr>
        <w:rPr>
          <w:b/>
        </w:rPr>
      </w:pPr>
      <w:r w:rsidRPr="00997853">
        <w:rPr>
          <w:b/>
        </w:rPr>
        <w:t xml:space="preserve">Correspondence between adult and larval </w:t>
      </w:r>
      <w:r>
        <w:rPr>
          <w:b/>
        </w:rPr>
        <w:t xml:space="preserve">mosquito </w:t>
      </w:r>
      <w:r w:rsidRPr="00997853">
        <w:rPr>
          <w:b/>
        </w:rPr>
        <w:t>communities</w:t>
      </w:r>
    </w:p>
    <w:p w:rsidR="00B56829" w:rsidRPr="00997853" w:rsidRDefault="00B56829" w:rsidP="00370E64">
      <w:pPr>
        <w:rPr>
          <w:b/>
        </w:rPr>
      </w:pPr>
    </w:p>
    <w:p w:rsidR="00370E64" w:rsidRDefault="00370E64" w:rsidP="00370E64">
      <w:r>
        <w:t xml:space="preserve">We discussed how some species were found in adult traps but never in larval dips. For example, </w:t>
      </w:r>
      <w:del w:id="3" w:author="SMSC" w:date="2011-03-28T17:17:00Z">
        <w:r w:rsidDel="005D64DB">
          <w:delText>Coquellitida</w:delText>
        </w:r>
      </w:del>
      <w:proofErr w:type="spellStart"/>
      <w:ins w:id="4" w:author="SMSC" w:date="2011-03-28T17:17:00Z">
        <w:r w:rsidR="005D64DB">
          <w:t>Coquillettidia</w:t>
        </w:r>
      </w:ins>
      <w:proofErr w:type="spellEnd"/>
      <w:r>
        <w:t xml:space="preserve"> </w:t>
      </w:r>
      <w:proofErr w:type="spellStart"/>
      <w:r>
        <w:t>rich</w:t>
      </w:r>
      <w:ins w:id="5" w:author="SMSC" w:date="2011-03-28T17:17:00Z">
        <w:r w:rsidR="005D64DB">
          <w:t>i</w:t>
        </w:r>
      </w:ins>
      <w:r>
        <w:t>ardii</w:t>
      </w:r>
      <w:proofErr w:type="spellEnd"/>
      <w:r>
        <w:t xml:space="preserve"> larvae </w:t>
      </w:r>
      <w:del w:id="6" w:author="SMSC" w:date="2011-03-28T17:18:00Z">
        <w:r w:rsidDel="005D64DB">
          <w:delText>tend to be</w:delText>
        </w:r>
      </w:del>
      <w:ins w:id="7" w:author="SMSC" w:date="2011-03-28T17:18:00Z">
        <w:r w:rsidR="005D64DB">
          <w:t>are</w:t>
        </w:r>
      </w:ins>
      <w:r>
        <w:t xml:space="preserve"> anchored to plant surfaces rather than being in the water column or the water surface. Suggest we assign each adult trap to its nearest larval plot and compare the species composition between life stages (multinomial model and/or chi-squared).</w:t>
      </w:r>
    </w:p>
    <w:p w:rsidR="000660D4" w:rsidRDefault="000660D4"/>
    <w:p w:rsidR="000660D4" w:rsidRDefault="00DB56BE">
      <w:pPr>
        <w:rPr>
          <w:b/>
        </w:rPr>
      </w:pPr>
      <w:r w:rsidRPr="008E6BBC">
        <w:rPr>
          <w:b/>
        </w:rPr>
        <w:t>Environmental variables</w:t>
      </w:r>
      <w:r w:rsidR="008E6BBC" w:rsidRPr="008E6BBC">
        <w:rPr>
          <w:b/>
        </w:rPr>
        <w:t>: processing, seasonal variation and missing factors</w:t>
      </w:r>
    </w:p>
    <w:p w:rsidR="00B56829" w:rsidRPr="008E6BBC" w:rsidRDefault="00B56829">
      <w:pPr>
        <w:rPr>
          <w:b/>
        </w:rPr>
      </w:pPr>
    </w:p>
    <w:p w:rsidR="00D0479E" w:rsidRDefault="00D0479E" w:rsidP="00D0479E">
      <w:r>
        <w:t>Initial correlations between mosquito species and values of environmental variables at the plot level are reported in Vector_dataset_summary.xlsx but need to be re-evaluated when the relationships between environmental variables has been more fully explored (e.g. using PCA/CCA).</w:t>
      </w:r>
    </w:p>
    <w:p w:rsidR="00DB56BE" w:rsidRDefault="00DB56BE"/>
    <w:p w:rsidR="008E6BBC" w:rsidRDefault="00DB56BE" w:rsidP="00DB56BE">
      <w:pPr>
        <w:rPr>
          <w:b/>
        </w:rPr>
      </w:pPr>
      <w:r w:rsidRPr="00A92FC4">
        <w:rPr>
          <w:b/>
        </w:rPr>
        <w:t>Water Chemis</w:t>
      </w:r>
      <w:r w:rsidR="008E6BBC" w:rsidRPr="00A92FC4">
        <w:rPr>
          <w:b/>
        </w:rPr>
        <w:t>try</w:t>
      </w:r>
    </w:p>
    <w:p w:rsidR="00B56829" w:rsidRPr="00853A0F" w:rsidRDefault="00B56829" w:rsidP="00DB56BE">
      <w:pPr>
        <w:rPr>
          <w:b/>
        </w:rPr>
      </w:pPr>
    </w:p>
    <w:p w:rsidR="00DB56BE" w:rsidRDefault="00DB56BE" w:rsidP="00DB56BE">
      <w:proofErr w:type="gramStart"/>
      <w:r>
        <w:t>pH</w:t>
      </w:r>
      <w:proofErr w:type="gramEnd"/>
      <w:r>
        <w:t xml:space="preserve"> values flagged as dodgy were deleted. Values of other variables were averaged across the </w:t>
      </w:r>
      <w:proofErr w:type="spellStart"/>
      <w:r>
        <w:t>rhyne</w:t>
      </w:r>
      <w:proofErr w:type="spellEnd"/>
      <w:r>
        <w:t>.</w:t>
      </w:r>
      <w:r w:rsidR="008E6BBC">
        <w:t xml:space="preserve"> </w:t>
      </w:r>
      <w:proofErr w:type="gramStart"/>
      <w:r w:rsidR="008E6BBC">
        <w:t>pH</w:t>
      </w:r>
      <w:proofErr w:type="gramEnd"/>
      <w:r w:rsidR="008E6BBC">
        <w:t xml:space="preserve"> and oxygen were found to be significantly higher in plots in season 1 compared to season 2 and 3</w:t>
      </w:r>
      <w:r w:rsidR="00F6194C">
        <w:t xml:space="preserve">. </w:t>
      </w:r>
      <w:ins w:id="8" w:author="SMSC" w:date="2011-03-28T17:36:00Z">
        <w:r w:rsidR="00CF07A6" w:rsidRPr="00CF07A6">
          <w:rPr>
            <w:sz w:val="20"/>
            <w:rPrChange w:id="9" w:author="SMSC" w:date="2011-03-28T17:39:00Z">
              <w:rPr/>
            </w:rPrChange>
          </w:rPr>
          <w:t xml:space="preserve">Beth, </w:t>
        </w:r>
      </w:ins>
      <w:ins w:id="10" w:author="SMSC" w:date="2011-03-28T17:37:00Z">
        <w:r w:rsidR="00CF07A6" w:rsidRPr="00CF07A6">
          <w:rPr>
            <w:sz w:val="20"/>
            <w:rPrChange w:id="11" w:author="SMSC" w:date="2011-03-28T17:39:00Z">
              <w:rPr/>
            </w:rPrChange>
          </w:rPr>
          <w:t xml:space="preserve">we did discuss that this is most likely to a higher temperature in the later seasons, didn’t </w:t>
        </w:r>
        <w:proofErr w:type="gramStart"/>
        <w:r w:rsidR="00CF07A6" w:rsidRPr="00CF07A6">
          <w:rPr>
            <w:sz w:val="20"/>
            <w:rPrChange w:id="12" w:author="SMSC" w:date="2011-03-28T17:39:00Z">
              <w:rPr/>
            </w:rPrChange>
          </w:rPr>
          <w:t>we</w:t>
        </w:r>
      </w:ins>
      <w:proofErr w:type="gramEnd"/>
      <w:ins w:id="13" w:author="SMSC" w:date="2011-03-28T17:38:00Z">
        <w:r w:rsidR="00CF07A6" w:rsidRPr="00CF07A6">
          <w:rPr>
            <w:sz w:val="20"/>
            <w:rPrChange w:id="14" w:author="SMSC" w:date="2011-03-28T17:39:00Z">
              <w:rPr/>
            </w:rPrChange>
          </w:rPr>
          <w:t>?</w:t>
        </w:r>
      </w:ins>
      <w:ins w:id="15" w:author="SMSC" w:date="2011-03-28T17:37:00Z">
        <w:r w:rsidR="00CF07A6" w:rsidRPr="00CF07A6">
          <w:rPr>
            <w:sz w:val="20"/>
            <w:rPrChange w:id="16" w:author="SMSC" w:date="2011-03-28T17:39:00Z">
              <w:rPr/>
            </w:rPrChange>
          </w:rPr>
          <w:t xml:space="preserve"> I cannot seem to find anything on temp in the table below. Is that an oversight or deliberate</w:t>
        </w:r>
      </w:ins>
      <w:ins w:id="17" w:author="SMSC" w:date="2011-03-28T17:36:00Z">
        <w:r w:rsidR="00CF07A6" w:rsidRPr="00CF07A6">
          <w:rPr>
            <w:sz w:val="20"/>
            <w:rPrChange w:id="18" w:author="SMSC" w:date="2011-03-28T17:39:00Z">
              <w:rPr/>
            </w:rPrChange>
          </w:rPr>
          <w:t>?</w:t>
        </w:r>
      </w:ins>
      <w:ins w:id="19" w:author="SMSC" w:date="2011-03-28T17:38:00Z">
        <w:r w:rsidR="00CF07A6" w:rsidRPr="00CF07A6">
          <w:rPr>
            <w:sz w:val="20"/>
            <w:rPrChange w:id="20" w:author="SMSC" w:date="2011-03-28T17:39:00Z">
              <w:rPr/>
            </w:rPrChange>
          </w:rPr>
          <w:t xml:space="preserve"> </w:t>
        </w:r>
      </w:ins>
      <w:r w:rsidR="008E6BBC">
        <w:t>There were no significant seasonal differences in turbidity and salinity between seasons</w:t>
      </w:r>
      <w:r w:rsidR="00D0479E">
        <w:t>.</w:t>
      </w:r>
    </w:p>
    <w:p w:rsidR="00D0479E" w:rsidRDefault="00D0479E" w:rsidP="00DB56BE"/>
    <w:p w:rsidR="00D0479E" w:rsidRDefault="00D0479E" w:rsidP="00D0479E">
      <w:proofErr w:type="gramStart"/>
      <w:r>
        <w:t>Table 3.</w:t>
      </w:r>
      <w:proofErr w:type="gramEnd"/>
      <w:r>
        <w:t xml:space="preserve"> Means of water chemist</w:t>
      </w:r>
      <w:ins w:id="21" w:author="SMSC" w:date="2011-03-28T17:19:00Z">
        <w:r w:rsidR="005D64DB">
          <w:t>r</w:t>
        </w:r>
      </w:ins>
      <w:r>
        <w:t xml:space="preserve">y parameters in each plot in each season together with results of </w:t>
      </w:r>
    </w:p>
    <w:p w:rsidR="00D0479E" w:rsidRDefault="00D0479E" w:rsidP="00D0479E">
      <w:proofErr w:type="spellStart"/>
      <w:r>
        <w:t>Wilcoxon</w:t>
      </w:r>
      <w:proofErr w:type="spellEnd"/>
      <w:r>
        <w:t xml:space="preserve"> signed rank tests for seasonal differences.</w:t>
      </w:r>
    </w:p>
    <w:tbl>
      <w:tblPr>
        <w:tblW w:w="0" w:type="auto"/>
        <w:tblInd w:w="93" w:type="dxa"/>
        <w:tblLayout w:type="fixed"/>
        <w:tblLook w:val="04A0"/>
      </w:tblPr>
      <w:tblGrid>
        <w:gridCol w:w="1149"/>
        <w:gridCol w:w="803"/>
        <w:gridCol w:w="803"/>
        <w:gridCol w:w="804"/>
        <w:gridCol w:w="851"/>
        <w:gridCol w:w="992"/>
        <w:gridCol w:w="850"/>
        <w:gridCol w:w="993"/>
        <w:gridCol w:w="850"/>
        <w:gridCol w:w="1054"/>
      </w:tblGrid>
      <w:tr w:rsidR="00D0479E" w:rsidRPr="008E6BBC" w:rsidTr="005D64DB">
        <w:trPr>
          <w:trHeight w:val="300"/>
        </w:trPr>
        <w:tc>
          <w:tcPr>
            <w:tcW w:w="1149" w:type="dxa"/>
            <w:tcBorders>
              <w:top w:val="single" w:sz="4" w:space="0" w:color="auto"/>
              <w:left w:val="nil"/>
              <w:bottom w:val="single" w:sz="4" w:space="0" w:color="auto"/>
              <w:right w:val="nil"/>
            </w:tcBorders>
            <w:shd w:val="clear" w:color="auto" w:fill="auto"/>
            <w:noWrap/>
            <w:vAlign w:val="bottom"/>
            <w:hideMark/>
          </w:tcPr>
          <w:p w:rsidR="00D0479E" w:rsidRDefault="00D0479E" w:rsidP="005D64DB">
            <w:pPr>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 xml:space="preserve">Seasonal </w:t>
            </w:r>
          </w:p>
          <w:p w:rsidR="00D0479E" w:rsidRPr="008E6BBC" w:rsidRDefault="00D0479E" w:rsidP="005D64DB">
            <w:pPr>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 xml:space="preserve">means </w:t>
            </w:r>
          </w:p>
        </w:tc>
        <w:tc>
          <w:tcPr>
            <w:tcW w:w="803" w:type="dxa"/>
            <w:tcBorders>
              <w:top w:val="single" w:sz="4" w:space="0" w:color="auto"/>
              <w:left w:val="nil"/>
              <w:bottom w:val="single" w:sz="4" w:space="0" w:color="auto"/>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1</w:t>
            </w:r>
          </w:p>
        </w:tc>
        <w:tc>
          <w:tcPr>
            <w:tcW w:w="803" w:type="dxa"/>
            <w:tcBorders>
              <w:top w:val="single" w:sz="4" w:space="0" w:color="auto"/>
              <w:left w:val="nil"/>
              <w:bottom w:val="single" w:sz="4" w:space="0" w:color="auto"/>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2</w:t>
            </w:r>
          </w:p>
        </w:tc>
        <w:tc>
          <w:tcPr>
            <w:tcW w:w="804" w:type="dxa"/>
            <w:tcBorders>
              <w:top w:val="single" w:sz="4" w:space="0" w:color="auto"/>
              <w:left w:val="nil"/>
              <w:bottom w:val="single" w:sz="4" w:space="0" w:color="auto"/>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3</w:t>
            </w:r>
          </w:p>
        </w:tc>
        <w:tc>
          <w:tcPr>
            <w:tcW w:w="851" w:type="dxa"/>
            <w:tcBorders>
              <w:top w:val="single" w:sz="4" w:space="0" w:color="auto"/>
              <w:left w:val="nil"/>
              <w:bottom w:val="single" w:sz="4" w:space="0" w:color="auto"/>
              <w:right w:val="nil"/>
            </w:tcBorders>
          </w:tcPr>
          <w:p w:rsidR="00D0479E"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W</w:t>
            </w:r>
          </w:p>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 v 2</w:t>
            </w:r>
          </w:p>
        </w:tc>
        <w:tc>
          <w:tcPr>
            <w:tcW w:w="992" w:type="dxa"/>
            <w:tcBorders>
              <w:top w:val="single" w:sz="4" w:space="0" w:color="auto"/>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p</w:t>
            </w:r>
          </w:p>
        </w:tc>
        <w:tc>
          <w:tcPr>
            <w:tcW w:w="850" w:type="dxa"/>
            <w:tcBorders>
              <w:top w:val="single" w:sz="4" w:space="0" w:color="auto"/>
              <w:left w:val="nil"/>
              <w:bottom w:val="single" w:sz="4" w:space="0" w:color="auto"/>
              <w:right w:val="nil"/>
            </w:tcBorders>
          </w:tcPr>
          <w:p w:rsidR="00D0479E"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 </w:t>
            </w:r>
          </w:p>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 v 3</w:t>
            </w:r>
          </w:p>
        </w:tc>
        <w:tc>
          <w:tcPr>
            <w:tcW w:w="993" w:type="dxa"/>
            <w:tcBorders>
              <w:top w:val="single" w:sz="4" w:space="0" w:color="auto"/>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p</w:t>
            </w:r>
          </w:p>
        </w:tc>
        <w:tc>
          <w:tcPr>
            <w:tcW w:w="850" w:type="dxa"/>
            <w:tcBorders>
              <w:top w:val="single" w:sz="4" w:space="0" w:color="auto"/>
              <w:left w:val="nil"/>
              <w:bottom w:val="single" w:sz="4" w:space="0" w:color="auto"/>
              <w:right w:val="nil"/>
            </w:tcBorders>
          </w:tcPr>
          <w:p w:rsidR="00D0479E"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W</w:t>
            </w:r>
          </w:p>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 v 2</w:t>
            </w:r>
          </w:p>
        </w:tc>
        <w:tc>
          <w:tcPr>
            <w:tcW w:w="1054" w:type="dxa"/>
            <w:tcBorders>
              <w:top w:val="single" w:sz="4" w:space="0" w:color="auto"/>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p</w:t>
            </w:r>
          </w:p>
        </w:tc>
      </w:tr>
      <w:tr w:rsidR="00D0479E" w:rsidRPr="008E6BBC" w:rsidTr="005D64DB">
        <w:trPr>
          <w:trHeight w:val="300"/>
        </w:trPr>
        <w:tc>
          <w:tcPr>
            <w:tcW w:w="1149" w:type="dxa"/>
            <w:tcBorders>
              <w:top w:val="nil"/>
              <w:left w:val="nil"/>
              <w:bottom w:val="nil"/>
              <w:right w:val="nil"/>
            </w:tcBorders>
            <w:shd w:val="clear" w:color="auto" w:fill="auto"/>
            <w:noWrap/>
            <w:vAlign w:val="bottom"/>
            <w:hideMark/>
          </w:tcPr>
          <w:p w:rsidR="00D0479E" w:rsidRPr="008E6BBC" w:rsidRDefault="00D0479E" w:rsidP="005D64DB">
            <w:pPr>
              <w:rPr>
                <w:rFonts w:ascii="Calibri" w:eastAsia="Times New Roman" w:hAnsi="Calibri" w:cs="Times New Roman"/>
                <w:color w:val="000000"/>
                <w:lang w:eastAsia="en-GB"/>
              </w:rPr>
            </w:pPr>
            <w:r>
              <w:rPr>
                <w:rFonts w:ascii="Calibri" w:eastAsia="Times New Roman" w:hAnsi="Calibri" w:cs="Times New Roman"/>
                <w:color w:val="000000"/>
                <w:lang w:eastAsia="en-GB"/>
              </w:rPr>
              <w:t>T</w:t>
            </w:r>
            <w:r w:rsidRPr="008E6BBC">
              <w:rPr>
                <w:rFonts w:ascii="Calibri" w:eastAsia="Times New Roman" w:hAnsi="Calibri" w:cs="Times New Roman"/>
                <w:color w:val="000000"/>
                <w:lang w:eastAsia="en-GB"/>
              </w:rPr>
              <w:t>urb</w:t>
            </w:r>
            <w:r>
              <w:rPr>
                <w:rFonts w:ascii="Calibri" w:eastAsia="Times New Roman" w:hAnsi="Calibri" w:cs="Times New Roman"/>
                <w:color w:val="000000"/>
                <w:lang w:eastAsia="en-GB"/>
              </w:rPr>
              <w:t>idity</w:t>
            </w:r>
          </w:p>
        </w:tc>
        <w:tc>
          <w:tcPr>
            <w:tcW w:w="803"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0.595</w:t>
            </w:r>
          </w:p>
        </w:tc>
        <w:tc>
          <w:tcPr>
            <w:tcW w:w="803"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0.56</w:t>
            </w:r>
            <w:r>
              <w:rPr>
                <w:rFonts w:ascii="Calibri" w:eastAsia="Times New Roman" w:hAnsi="Calibri" w:cs="Times New Roman"/>
                <w:color w:val="000000"/>
                <w:lang w:eastAsia="en-GB"/>
              </w:rPr>
              <w:t>5</w:t>
            </w:r>
          </w:p>
        </w:tc>
        <w:tc>
          <w:tcPr>
            <w:tcW w:w="804"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0.580</w:t>
            </w:r>
          </w:p>
        </w:tc>
        <w:tc>
          <w:tcPr>
            <w:tcW w:w="851"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838</w:t>
            </w:r>
          </w:p>
        </w:tc>
        <w:tc>
          <w:tcPr>
            <w:tcW w:w="992"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0.93</w:t>
            </w:r>
          </w:p>
        </w:tc>
        <w:tc>
          <w:tcPr>
            <w:tcW w:w="850"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816</w:t>
            </w:r>
          </w:p>
        </w:tc>
        <w:tc>
          <w:tcPr>
            <w:tcW w:w="993"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0.89</w:t>
            </w:r>
          </w:p>
        </w:tc>
        <w:tc>
          <w:tcPr>
            <w:tcW w:w="850"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991</w:t>
            </w:r>
          </w:p>
        </w:tc>
        <w:tc>
          <w:tcPr>
            <w:tcW w:w="1054"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0.92</w:t>
            </w:r>
          </w:p>
        </w:tc>
      </w:tr>
      <w:tr w:rsidR="00D0479E" w:rsidRPr="008E6BBC" w:rsidTr="005D64DB">
        <w:trPr>
          <w:trHeight w:val="300"/>
        </w:trPr>
        <w:tc>
          <w:tcPr>
            <w:tcW w:w="1149" w:type="dxa"/>
            <w:tcBorders>
              <w:top w:val="nil"/>
              <w:left w:val="nil"/>
              <w:bottom w:val="nil"/>
              <w:right w:val="nil"/>
            </w:tcBorders>
            <w:shd w:val="clear" w:color="auto" w:fill="auto"/>
            <w:noWrap/>
            <w:vAlign w:val="bottom"/>
            <w:hideMark/>
          </w:tcPr>
          <w:p w:rsidR="00D0479E" w:rsidRPr="008E6BBC" w:rsidRDefault="00D0479E" w:rsidP="005D64DB">
            <w:pPr>
              <w:rPr>
                <w:rFonts w:ascii="Calibri" w:eastAsia="Times New Roman" w:hAnsi="Calibri" w:cs="Times New Roman"/>
                <w:color w:val="000000"/>
                <w:lang w:eastAsia="en-GB"/>
              </w:rPr>
            </w:pPr>
            <w:r>
              <w:rPr>
                <w:rFonts w:ascii="Calibri" w:eastAsia="Times New Roman" w:hAnsi="Calibri" w:cs="Times New Roman"/>
                <w:color w:val="000000"/>
                <w:lang w:eastAsia="en-GB"/>
              </w:rPr>
              <w:t>S</w:t>
            </w:r>
            <w:r w:rsidRPr="008E6BBC">
              <w:rPr>
                <w:rFonts w:ascii="Calibri" w:eastAsia="Times New Roman" w:hAnsi="Calibri" w:cs="Times New Roman"/>
                <w:color w:val="000000"/>
                <w:lang w:eastAsia="en-GB"/>
              </w:rPr>
              <w:t>alin</w:t>
            </w:r>
            <w:r>
              <w:rPr>
                <w:rFonts w:ascii="Calibri" w:eastAsia="Times New Roman" w:hAnsi="Calibri" w:cs="Times New Roman"/>
                <w:color w:val="000000"/>
                <w:lang w:eastAsia="en-GB"/>
              </w:rPr>
              <w:t>ity</w:t>
            </w:r>
          </w:p>
        </w:tc>
        <w:tc>
          <w:tcPr>
            <w:tcW w:w="803"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0.439</w:t>
            </w:r>
          </w:p>
        </w:tc>
        <w:tc>
          <w:tcPr>
            <w:tcW w:w="803"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0.42</w:t>
            </w:r>
            <w:r>
              <w:rPr>
                <w:rFonts w:ascii="Calibri" w:eastAsia="Times New Roman" w:hAnsi="Calibri" w:cs="Times New Roman"/>
                <w:color w:val="000000"/>
                <w:lang w:eastAsia="en-GB"/>
              </w:rPr>
              <w:t>8</w:t>
            </w:r>
          </w:p>
        </w:tc>
        <w:tc>
          <w:tcPr>
            <w:tcW w:w="804" w:type="dxa"/>
            <w:tcBorders>
              <w:top w:val="nil"/>
              <w:left w:val="nil"/>
              <w:bottom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0.44</w:t>
            </w:r>
            <w:r>
              <w:rPr>
                <w:rFonts w:ascii="Calibri" w:eastAsia="Times New Roman" w:hAnsi="Calibri" w:cs="Times New Roman"/>
                <w:color w:val="000000"/>
                <w:lang w:eastAsia="en-GB"/>
              </w:rPr>
              <w:t>6</w:t>
            </w:r>
          </w:p>
        </w:tc>
        <w:tc>
          <w:tcPr>
            <w:tcW w:w="851"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817.5</w:t>
            </w:r>
          </w:p>
        </w:tc>
        <w:tc>
          <w:tcPr>
            <w:tcW w:w="992"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0.88</w:t>
            </w:r>
          </w:p>
        </w:tc>
        <w:tc>
          <w:tcPr>
            <w:tcW w:w="850"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795.5</w:t>
            </w:r>
          </w:p>
        </w:tc>
        <w:tc>
          <w:tcPr>
            <w:tcW w:w="993"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0.83</w:t>
            </w:r>
          </w:p>
        </w:tc>
        <w:tc>
          <w:tcPr>
            <w:tcW w:w="850"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970</w:t>
            </w:r>
          </w:p>
        </w:tc>
        <w:tc>
          <w:tcPr>
            <w:tcW w:w="1054" w:type="dxa"/>
            <w:tcBorders>
              <w:top w:val="nil"/>
              <w:left w:val="nil"/>
              <w:bottom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0.97</w:t>
            </w:r>
          </w:p>
        </w:tc>
      </w:tr>
      <w:tr w:rsidR="00D0479E" w:rsidRPr="008E6BBC" w:rsidTr="005D64DB">
        <w:trPr>
          <w:trHeight w:val="300"/>
        </w:trPr>
        <w:tc>
          <w:tcPr>
            <w:tcW w:w="1149" w:type="dxa"/>
            <w:tcBorders>
              <w:top w:val="nil"/>
              <w:left w:val="nil"/>
              <w:right w:val="nil"/>
            </w:tcBorders>
            <w:shd w:val="clear" w:color="auto" w:fill="auto"/>
            <w:noWrap/>
            <w:vAlign w:val="bottom"/>
            <w:hideMark/>
          </w:tcPr>
          <w:p w:rsidR="00D0479E" w:rsidRPr="008E6BBC" w:rsidRDefault="00D0479E" w:rsidP="005D64DB">
            <w:pPr>
              <w:rPr>
                <w:rFonts w:ascii="Calibri" w:eastAsia="Times New Roman" w:hAnsi="Calibri" w:cs="Times New Roman"/>
                <w:color w:val="000000"/>
                <w:lang w:eastAsia="en-GB"/>
              </w:rPr>
            </w:pPr>
            <w:r>
              <w:rPr>
                <w:rFonts w:ascii="Calibri" w:eastAsia="Times New Roman" w:hAnsi="Calibri" w:cs="Times New Roman"/>
                <w:color w:val="000000"/>
                <w:lang w:eastAsia="en-GB"/>
              </w:rPr>
              <w:t>Dissolved o</w:t>
            </w:r>
            <w:r w:rsidRPr="008E6BBC">
              <w:rPr>
                <w:rFonts w:ascii="Calibri" w:eastAsia="Times New Roman" w:hAnsi="Calibri" w:cs="Times New Roman"/>
                <w:color w:val="000000"/>
                <w:lang w:eastAsia="en-GB"/>
              </w:rPr>
              <w:t>xygen</w:t>
            </w:r>
          </w:p>
        </w:tc>
        <w:tc>
          <w:tcPr>
            <w:tcW w:w="803" w:type="dxa"/>
            <w:tcBorders>
              <w:top w:val="nil"/>
              <w:left w:val="nil"/>
              <w:right w:val="nil"/>
            </w:tcBorders>
            <w:shd w:val="clear" w:color="000000" w:fill="FFFF00"/>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167.6</w:t>
            </w:r>
          </w:p>
        </w:tc>
        <w:tc>
          <w:tcPr>
            <w:tcW w:w="803" w:type="dxa"/>
            <w:tcBorders>
              <w:top w:val="nil"/>
              <w:left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121.2</w:t>
            </w:r>
          </w:p>
        </w:tc>
        <w:tc>
          <w:tcPr>
            <w:tcW w:w="804" w:type="dxa"/>
            <w:tcBorders>
              <w:top w:val="nil"/>
              <w:left w:val="nil"/>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127.7</w:t>
            </w:r>
          </w:p>
        </w:tc>
        <w:tc>
          <w:tcPr>
            <w:tcW w:w="851"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1641</w:t>
            </w:r>
          </w:p>
        </w:tc>
        <w:tc>
          <w:tcPr>
            <w:tcW w:w="992"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&lt;0.0001</w:t>
            </w:r>
          </w:p>
        </w:tc>
        <w:tc>
          <w:tcPr>
            <w:tcW w:w="850"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1233.5</w:t>
            </w:r>
          </w:p>
        </w:tc>
        <w:tc>
          <w:tcPr>
            <w:tcW w:w="993"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&lt;0.0001</w:t>
            </w:r>
          </w:p>
        </w:tc>
        <w:tc>
          <w:tcPr>
            <w:tcW w:w="850"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1934</w:t>
            </w:r>
          </w:p>
        </w:tc>
        <w:tc>
          <w:tcPr>
            <w:tcW w:w="1054" w:type="dxa"/>
            <w:tcBorders>
              <w:top w:val="nil"/>
              <w:left w:val="nil"/>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&lt;0.0001</w:t>
            </w:r>
          </w:p>
        </w:tc>
      </w:tr>
      <w:tr w:rsidR="00D0479E" w:rsidRPr="008E6BBC" w:rsidTr="005D64DB">
        <w:trPr>
          <w:trHeight w:val="300"/>
        </w:trPr>
        <w:tc>
          <w:tcPr>
            <w:tcW w:w="1149" w:type="dxa"/>
            <w:tcBorders>
              <w:top w:val="nil"/>
              <w:left w:val="nil"/>
              <w:bottom w:val="single" w:sz="4" w:space="0" w:color="auto"/>
              <w:right w:val="nil"/>
            </w:tcBorders>
            <w:shd w:val="clear" w:color="auto" w:fill="auto"/>
            <w:noWrap/>
            <w:vAlign w:val="bottom"/>
            <w:hideMark/>
          </w:tcPr>
          <w:p w:rsidR="00D0479E" w:rsidRPr="008E6BBC" w:rsidRDefault="00D0479E" w:rsidP="005D64DB">
            <w:pPr>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ph</w:t>
            </w:r>
          </w:p>
        </w:tc>
        <w:tc>
          <w:tcPr>
            <w:tcW w:w="803" w:type="dxa"/>
            <w:tcBorders>
              <w:top w:val="nil"/>
              <w:left w:val="nil"/>
              <w:bottom w:val="single" w:sz="4" w:space="0" w:color="auto"/>
              <w:right w:val="nil"/>
            </w:tcBorders>
            <w:shd w:val="clear" w:color="000000" w:fill="FFFF00"/>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7.34</w:t>
            </w:r>
          </w:p>
        </w:tc>
        <w:tc>
          <w:tcPr>
            <w:tcW w:w="803" w:type="dxa"/>
            <w:tcBorders>
              <w:top w:val="nil"/>
              <w:left w:val="nil"/>
              <w:bottom w:val="single" w:sz="4" w:space="0" w:color="auto"/>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sidRPr="008E6BBC">
              <w:rPr>
                <w:rFonts w:ascii="Calibri" w:eastAsia="Times New Roman" w:hAnsi="Calibri" w:cs="Times New Roman"/>
                <w:color w:val="000000"/>
                <w:lang w:eastAsia="en-GB"/>
              </w:rPr>
              <w:t>6.9</w:t>
            </w:r>
            <w:r>
              <w:rPr>
                <w:rFonts w:ascii="Calibri" w:eastAsia="Times New Roman" w:hAnsi="Calibri" w:cs="Times New Roman"/>
                <w:color w:val="000000"/>
                <w:lang w:eastAsia="en-GB"/>
              </w:rPr>
              <w:t>3</w:t>
            </w:r>
          </w:p>
        </w:tc>
        <w:tc>
          <w:tcPr>
            <w:tcW w:w="804" w:type="dxa"/>
            <w:tcBorders>
              <w:top w:val="nil"/>
              <w:left w:val="nil"/>
              <w:bottom w:val="single" w:sz="4" w:space="0" w:color="auto"/>
              <w:right w:val="nil"/>
            </w:tcBorders>
            <w:shd w:val="clear" w:color="auto" w:fill="auto"/>
            <w:noWrap/>
            <w:vAlign w:val="bottom"/>
            <w:hideMark/>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7.09</w:t>
            </w:r>
          </w:p>
        </w:tc>
        <w:tc>
          <w:tcPr>
            <w:tcW w:w="851"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1121.5</w:t>
            </w:r>
          </w:p>
        </w:tc>
        <w:tc>
          <w:tcPr>
            <w:tcW w:w="992"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0.019</w:t>
            </w:r>
          </w:p>
        </w:tc>
        <w:tc>
          <w:tcPr>
            <w:tcW w:w="850"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936.5</w:t>
            </w:r>
          </w:p>
        </w:tc>
        <w:tc>
          <w:tcPr>
            <w:tcW w:w="993"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0.164</w:t>
            </w:r>
          </w:p>
        </w:tc>
        <w:tc>
          <w:tcPr>
            <w:tcW w:w="850"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1293.5</w:t>
            </w:r>
          </w:p>
        </w:tc>
        <w:tc>
          <w:tcPr>
            <w:tcW w:w="1054" w:type="dxa"/>
            <w:tcBorders>
              <w:top w:val="nil"/>
              <w:left w:val="nil"/>
              <w:bottom w:val="single" w:sz="4" w:space="0" w:color="auto"/>
              <w:right w:val="nil"/>
            </w:tcBorders>
          </w:tcPr>
          <w:p w:rsidR="00D0479E" w:rsidRPr="008E6BBC" w:rsidRDefault="00D0479E" w:rsidP="005D64DB">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0.026</w:t>
            </w:r>
          </w:p>
        </w:tc>
      </w:tr>
    </w:tbl>
    <w:p w:rsidR="00D0479E" w:rsidRDefault="00D0479E" w:rsidP="00D0479E"/>
    <w:p w:rsidR="00D0479E" w:rsidRDefault="00D0479E" w:rsidP="00DB56BE">
      <w:r>
        <w:t>Initial correlations:</w:t>
      </w:r>
    </w:p>
    <w:p w:rsidR="00F32768" w:rsidRDefault="00F32768" w:rsidP="00F32768">
      <w:pPr>
        <w:pStyle w:val="ListParagraph"/>
        <w:numPr>
          <w:ilvl w:val="0"/>
          <w:numId w:val="3"/>
        </w:numPr>
      </w:pPr>
      <w:r>
        <w:t xml:space="preserve">An. </w:t>
      </w:r>
      <w:proofErr w:type="spellStart"/>
      <w:r>
        <w:t>claviger</w:t>
      </w:r>
      <w:proofErr w:type="spellEnd"/>
      <w:r>
        <w:t xml:space="preserve"> associated with high </w:t>
      </w:r>
      <w:proofErr w:type="spellStart"/>
      <w:r>
        <w:t>turbity</w:t>
      </w:r>
      <w:proofErr w:type="spellEnd"/>
      <w:r>
        <w:t xml:space="preserve"> and salinity</w:t>
      </w:r>
    </w:p>
    <w:p w:rsidR="00F32768" w:rsidRDefault="00F32768" w:rsidP="00F32768">
      <w:pPr>
        <w:pStyle w:val="ListParagraph"/>
        <w:numPr>
          <w:ilvl w:val="0"/>
          <w:numId w:val="3"/>
        </w:numPr>
      </w:pPr>
      <w:r>
        <w:t xml:space="preserve">An. </w:t>
      </w:r>
      <w:proofErr w:type="spellStart"/>
      <w:r>
        <w:t>claviger</w:t>
      </w:r>
      <w:proofErr w:type="spellEnd"/>
      <w:r>
        <w:t xml:space="preserve">, Cs. annulata, </w:t>
      </w:r>
      <w:proofErr w:type="spellStart"/>
      <w:r>
        <w:t>Cx</w:t>
      </w:r>
      <w:proofErr w:type="spellEnd"/>
      <w:r>
        <w:t>. pipiens all negatively correlated with pH</w:t>
      </w:r>
    </w:p>
    <w:p w:rsidR="00F32768" w:rsidRDefault="00F32768" w:rsidP="00F32768">
      <w:pPr>
        <w:pStyle w:val="ListParagraph"/>
        <w:numPr>
          <w:ilvl w:val="0"/>
          <w:numId w:val="3"/>
        </w:numPr>
      </w:pPr>
      <w:r>
        <w:t xml:space="preserve">An. </w:t>
      </w:r>
      <w:proofErr w:type="spellStart"/>
      <w:r>
        <w:t>maculipennis</w:t>
      </w:r>
      <w:proofErr w:type="spellEnd"/>
      <w:r>
        <w:t xml:space="preserve"> negatively associated with dissolved oxygen</w:t>
      </w:r>
    </w:p>
    <w:p w:rsidR="00D0479E" w:rsidRDefault="00F32768" w:rsidP="00F32768">
      <w:pPr>
        <w:pStyle w:val="ListParagraph"/>
        <w:numPr>
          <w:ilvl w:val="0"/>
          <w:numId w:val="3"/>
        </w:numPr>
      </w:pPr>
      <w:r>
        <w:lastRenderedPageBreak/>
        <w:t xml:space="preserve">An. </w:t>
      </w:r>
      <w:proofErr w:type="spellStart"/>
      <w:r>
        <w:t>claviger</w:t>
      </w:r>
      <w:proofErr w:type="spellEnd"/>
      <w:r>
        <w:t xml:space="preserve"> and Cs. annulata positively associated with dissolved oxygen</w:t>
      </w:r>
    </w:p>
    <w:p w:rsidR="00DB56BE" w:rsidRPr="009551DF" w:rsidRDefault="00DB56BE"/>
    <w:p w:rsidR="00B56829" w:rsidRDefault="00B56829">
      <w:pPr>
        <w:rPr>
          <w:b/>
        </w:rPr>
      </w:pPr>
      <w:r>
        <w:rPr>
          <w:b/>
        </w:rPr>
        <w:br w:type="page"/>
      </w:r>
    </w:p>
    <w:p w:rsidR="00C73308" w:rsidRDefault="00C73308" w:rsidP="008D644B">
      <w:pPr>
        <w:rPr>
          <w:b/>
        </w:rPr>
      </w:pPr>
      <w:proofErr w:type="spellStart"/>
      <w:r w:rsidRPr="00CE3CFC">
        <w:rPr>
          <w:b/>
        </w:rPr>
        <w:lastRenderedPageBreak/>
        <w:t>Rhyne</w:t>
      </w:r>
      <w:proofErr w:type="spellEnd"/>
      <w:r w:rsidRPr="00CE3CFC">
        <w:rPr>
          <w:b/>
        </w:rPr>
        <w:t xml:space="preserve"> management</w:t>
      </w:r>
    </w:p>
    <w:p w:rsidR="00B56829" w:rsidRPr="00CE3CFC" w:rsidRDefault="00B56829" w:rsidP="008D644B">
      <w:pPr>
        <w:rPr>
          <w:b/>
        </w:rPr>
      </w:pPr>
    </w:p>
    <w:p w:rsidR="00C73308" w:rsidRDefault="00CE3CFC" w:rsidP="008D644B">
      <w:pPr>
        <w:rPr>
          <w:ins w:id="22" w:author="SMSC" w:date="2011-03-28T17:43:00Z"/>
        </w:rPr>
      </w:pPr>
      <w:proofErr w:type="spellStart"/>
      <w:r>
        <w:t>Rhyne</w:t>
      </w:r>
      <w:proofErr w:type="spellEnd"/>
      <w:r>
        <w:t xml:space="preserve"> dip points were scored as dry in particular seasons and it was also scored whether the </w:t>
      </w:r>
      <w:proofErr w:type="spellStart"/>
      <w:r>
        <w:t>rhyne</w:t>
      </w:r>
      <w:proofErr w:type="spellEnd"/>
      <w:r>
        <w:t xml:space="preserve"> was dry in any season. At the plot level, </w:t>
      </w:r>
      <w:r w:rsidR="003A046B">
        <w:t xml:space="preserve">it was recorded (Yes or No) if the plot was dry ever, in which seasons it was wet and the number of wet seasons overall. Similarly for </w:t>
      </w:r>
      <w:proofErr w:type="spellStart"/>
      <w:r w:rsidR="003A046B">
        <w:t>rhyne</w:t>
      </w:r>
      <w:proofErr w:type="spellEnd"/>
      <w:r w:rsidR="003A046B">
        <w:t xml:space="preserve"> clearance at the plot level, it was scored whether the </w:t>
      </w:r>
      <w:proofErr w:type="spellStart"/>
      <w:r w:rsidR="003A046B">
        <w:t>rhyne</w:t>
      </w:r>
      <w:proofErr w:type="spellEnd"/>
      <w:r w:rsidR="003A046B">
        <w:t xml:space="preserve"> </w:t>
      </w:r>
      <w:del w:id="23" w:author="SMSC" w:date="2011-03-28T17:42:00Z">
        <w:r w:rsidR="003A046B" w:rsidDel="005948F9">
          <w:delText xml:space="preserve">was cleared in each season and in </w:delText>
        </w:r>
      </w:del>
      <w:ins w:id="24" w:author="SMSC" w:date="2011-03-28T17:42:00Z">
        <w:r w:rsidR="005948F9">
          <w:t xml:space="preserve">had been cleared between </w:t>
        </w:r>
      </w:ins>
      <w:del w:id="25" w:author="SMSC" w:date="2011-03-28T17:42:00Z">
        <w:r w:rsidR="003A046B" w:rsidDel="005948F9">
          <w:delText xml:space="preserve">any </w:delText>
        </w:r>
      </w:del>
      <w:r w:rsidR="003A046B">
        <w:t>season</w:t>
      </w:r>
      <w:ins w:id="26" w:author="SMSC" w:date="2011-03-28T17:42:00Z">
        <w:r w:rsidR="005948F9">
          <w:t>s</w:t>
        </w:r>
      </w:ins>
      <w:r w:rsidR="003A046B">
        <w:t xml:space="preserve">. For </w:t>
      </w:r>
      <w:proofErr w:type="spellStart"/>
      <w:r w:rsidR="003A046B">
        <w:t>rhyne</w:t>
      </w:r>
      <w:proofErr w:type="spellEnd"/>
      <w:r w:rsidR="003A046B">
        <w:t xml:space="preserve"> exposure, the proportion of open dip points per plot was scored in each season (treating partial shade and shade as equivalent) and then this was averaged across seasons.</w:t>
      </w:r>
    </w:p>
    <w:p w:rsidR="005948F9" w:rsidDel="005948F9" w:rsidRDefault="005948F9" w:rsidP="008D644B">
      <w:pPr>
        <w:rPr>
          <w:del w:id="27" w:author="SMSC" w:date="2011-03-28T17:44:00Z"/>
        </w:rPr>
      </w:pPr>
      <w:ins w:id="28" w:author="SMSC" w:date="2011-03-28T17:44:00Z">
        <w:r>
          <w:t xml:space="preserve">Beth, do I understand this right: did you average the percentage shade per dip point over the whole three seasons? </w:t>
        </w:r>
      </w:ins>
      <w:ins w:id="29" w:author="SMSC" w:date="2011-03-28T17:45:00Z">
        <w:r>
          <w:t xml:space="preserve">Or for each season averaged the shade of the </w:t>
        </w:r>
        <w:proofErr w:type="spellStart"/>
        <w:r>
          <w:t>indidual</w:t>
        </w:r>
        <w:proofErr w:type="spellEnd"/>
        <w:r>
          <w:t xml:space="preserve"> dip points to get a plot-</w:t>
        </w:r>
        <w:proofErr w:type="gramStart"/>
        <w:r>
          <w:t>specific  seasonal</w:t>
        </w:r>
        <w:proofErr w:type="gramEnd"/>
        <w:r>
          <w:t xml:space="preserve"> average</w:t>
        </w:r>
      </w:ins>
      <w:ins w:id="30" w:author="SMSC" w:date="2011-03-28T17:46:00Z">
        <w:r>
          <w:t>? I am only asking because shade from emergent vegetation in spring will be lower than later in the year.</w:t>
        </w:r>
      </w:ins>
    </w:p>
    <w:p w:rsidR="00CE3CFC" w:rsidRDefault="00CE3CFC" w:rsidP="008D644B"/>
    <w:p w:rsidR="007C22D7" w:rsidRDefault="007C22D7" w:rsidP="008D644B">
      <w:r>
        <w:t>Initial correlations:</w:t>
      </w:r>
    </w:p>
    <w:p w:rsidR="007C22D7" w:rsidRDefault="007C22D7" w:rsidP="007C22D7">
      <w:pPr>
        <w:pStyle w:val="ListParagraph"/>
        <w:numPr>
          <w:ilvl w:val="0"/>
          <w:numId w:val="4"/>
        </w:numPr>
      </w:pPr>
      <w:proofErr w:type="spellStart"/>
      <w:r>
        <w:t>Cx</w:t>
      </w:r>
      <w:proofErr w:type="spellEnd"/>
      <w:r>
        <w:t xml:space="preserve">. pipiens positively correlated with </w:t>
      </w:r>
      <w:proofErr w:type="spellStart"/>
      <w:r>
        <w:t>rhyne</w:t>
      </w:r>
      <w:proofErr w:type="spellEnd"/>
      <w:r>
        <w:t xml:space="preserve"> clearance</w:t>
      </w:r>
    </w:p>
    <w:p w:rsidR="007C22D7" w:rsidRDefault="007C22D7" w:rsidP="007C22D7">
      <w:pPr>
        <w:pStyle w:val="ListParagraph"/>
        <w:numPr>
          <w:ilvl w:val="0"/>
          <w:numId w:val="4"/>
        </w:numPr>
      </w:pPr>
      <w:r>
        <w:t xml:space="preserve">An. </w:t>
      </w:r>
      <w:proofErr w:type="spellStart"/>
      <w:r>
        <w:t>claviger</w:t>
      </w:r>
      <w:proofErr w:type="spellEnd"/>
      <w:r>
        <w:t xml:space="preserve">, Cs. annulata, </w:t>
      </w:r>
      <w:proofErr w:type="spellStart"/>
      <w:r>
        <w:t>Cx</w:t>
      </w:r>
      <w:proofErr w:type="spellEnd"/>
      <w:r>
        <w:t xml:space="preserve">. pipiens all negatively correlated with </w:t>
      </w:r>
      <w:proofErr w:type="spellStart"/>
      <w:r>
        <w:t>rhyne</w:t>
      </w:r>
      <w:proofErr w:type="spellEnd"/>
      <w:r>
        <w:t xml:space="preserve"> </w:t>
      </w:r>
      <w:proofErr w:type="spellStart"/>
      <w:r>
        <w:t>openess</w:t>
      </w:r>
      <w:proofErr w:type="spellEnd"/>
    </w:p>
    <w:p w:rsidR="007C22D7" w:rsidRDefault="007C22D7" w:rsidP="007C22D7">
      <w:pPr>
        <w:pStyle w:val="ListParagraph"/>
        <w:numPr>
          <w:ilvl w:val="0"/>
          <w:numId w:val="4"/>
        </w:numPr>
      </w:pPr>
      <w:r>
        <w:t xml:space="preserve">An. </w:t>
      </w:r>
      <w:proofErr w:type="spellStart"/>
      <w:r>
        <w:t>maculipennis</w:t>
      </w:r>
      <w:proofErr w:type="spellEnd"/>
      <w:r>
        <w:t xml:space="preserve"> weakly positively correlated with </w:t>
      </w:r>
      <w:proofErr w:type="spellStart"/>
      <w:r>
        <w:t>rhyne</w:t>
      </w:r>
      <w:proofErr w:type="spellEnd"/>
      <w:r>
        <w:t xml:space="preserve"> openness</w:t>
      </w:r>
    </w:p>
    <w:p w:rsidR="007C22D7" w:rsidRDefault="007C22D7" w:rsidP="007C22D7"/>
    <w:p w:rsidR="00CE3CFC" w:rsidRDefault="00CE3CFC" w:rsidP="008D644B">
      <w:pPr>
        <w:rPr>
          <w:b/>
        </w:rPr>
      </w:pPr>
      <w:proofErr w:type="spellStart"/>
      <w:r w:rsidRPr="00997853">
        <w:rPr>
          <w:b/>
        </w:rPr>
        <w:t>Rhyne</w:t>
      </w:r>
      <w:proofErr w:type="spellEnd"/>
      <w:r w:rsidRPr="00997853">
        <w:rPr>
          <w:b/>
        </w:rPr>
        <w:t xml:space="preserve"> morphology</w:t>
      </w:r>
    </w:p>
    <w:p w:rsidR="00B56829" w:rsidRPr="00997853" w:rsidRDefault="00B56829" w:rsidP="008D644B">
      <w:pPr>
        <w:rPr>
          <w:b/>
        </w:rPr>
      </w:pPr>
    </w:p>
    <w:p w:rsidR="00CE3CFC" w:rsidRDefault="00CE3CFC" w:rsidP="008D644B">
      <w:r>
        <w:t xml:space="preserve">Some missing values in </w:t>
      </w:r>
      <w:proofErr w:type="spellStart"/>
      <w:r>
        <w:t>rhyne</w:t>
      </w:r>
      <w:proofErr w:type="spellEnd"/>
      <w:r>
        <w:t xml:space="preserve"> width filled in with 2009 values or using photographs. Flow data </w:t>
      </w:r>
      <w:ins w:id="31" w:author="SMSC" w:date="2011-03-28T17:20:00Z">
        <w:r w:rsidR="005D64DB">
          <w:t xml:space="preserve">were </w:t>
        </w:r>
      </w:ins>
      <w:r>
        <w:t>not used in this version of the analysis.</w:t>
      </w:r>
      <w:r w:rsidR="00997853">
        <w:t xml:space="preserve"> Water depth (proximal and central) was averaged across the dip points in a plot.</w:t>
      </w:r>
      <w:r w:rsidR="005C7640">
        <w:t xml:space="preserve"> Tier 3 </w:t>
      </w:r>
      <w:proofErr w:type="spellStart"/>
      <w:r w:rsidR="005C7640">
        <w:t>rhynes</w:t>
      </w:r>
      <w:proofErr w:type="spellEnd"/>
      <w:r w:rsidR="005C7640">
        <w:t xml:space="preserve"> seem to be quite a lot deeper in spring than in summer and autumn whilst there is less variation in depth year round in Tier 1 plots (Table 4). The depth of the water below land (or freeboard) is higher in Tier 1 plots as expected.</w:t>
      </w:r>
    </w:p>
    <w:p w:rsidR="007C22D7" w:rsidRDefault="007C22D7" w:rsidP="008D644B"/>
    <w:p w:rsidR="00E14C5E" w:rsidRDefault="00E14C5E" w:rsidP="008D644B">
      <w:proofErr w:type="gramStart"/>
      <w:r>
        <w:t>Table 4.</w:t>
      </w:r>
      <w:proofErr w:type="gramEnd"/>
      <w:r>
        <w:t xml:space="preserve"> Average </w:t>
      </w:r>
      <w:proofErr w:type="spellStart"/>
      <w:r>
        <w:t>rhyne</w:t>
      </w:r>
      <w:proofErr w:type="spellEnd"/>
      <w:r>
        <w:t xml:space="preserve"> morphology variables across plots in each season for all plots, tier 1 plots and tier 3 plots.</w:t>
      </w:r>
    </w:p>
    <w:tbl>
      <w:tblPr>
        <w:tblW w:w="0" w:type="auto"/>
        <w:tblInd w:w="96" w:type="dxa"/>
        <w:tblLook w:val="04A0"/>
      </w:tblPr>
      <w:tblGrid>
        <w:gridCol w:w="1314"/>
        <w:gridCol w:w="718"/>
        <w:gridCol w:w="718"/>
        <w:gridCol w:w="718"/>
        <w:gridCol w:w="718"/>
        <w:gridCol w:w="718"/>
        <w:gridCol w:w="718"/>
        <w:gridCol w:w="718"/>
        <w:gridCol w:w="718"/>
        <w:gridCol w:w="718"/>
      </w:tblGrid>
      <w:tr w:rsidR="00E14C5E" w:rsidRPr="00E14C5E" w:rsidTr="005C7640">
        <w:trPr>
          <w:trHeight w:val="300"/>
        </w:trPr>
        <w:tc>
          <w:tcPr>
            <w:tcW w:w="0" w:type="auto"/>
            <w:vMerge w:val="restart"/>
            <w:tcBorders>
              <w:top w:val="single" w:sz="4" w:space="0" w:color="auto"/>
              <w:left w:val="nil"/>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Morphology</w:t>
            </w:r>
          </w:p>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variable</w:t>
            </w:r>
          </w:p>
        </w:tc>
        <w:tc>
          <w:tcPr>
            <w:tcW w:w="0" w:type="auto"/>
            <w:gridSpan w:val="3"/>
            <w:tcBorders>
              <w:top w:val="single" w:sz="4" w:space="0" w:color="auto"/>
              <w:left w:val="single" w:sz="4" w:space="0" w:color="auto"/>
              <w:bottom w:val="nil"/>
              <w:right w:val="nil"/>
            </w:tcBorders>
            <w:shd w:val="clear" w:color="auto" w:fill="auto"/>
            <w:noWrap/>
            <w:vAlign w:val="bottom"/>
            <w:hideMark/>
          </w:tcPr>
          <w:p w:rsidR="00E14C5E" w:rsidRPr="00E14C5E" w:rsidRDefault="00E14C5E" w:rsidP="00E14C5E">
            <w:pPr>
              <w:jc w:val="cente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ALL SITES</w:t>
            </w:r>
          </w:p>
        </w:tc>
        <w:tc>
          <w:tcPr>
            <w:tcW w:w="0" w:type="auto"/>
            <w:gridSpan w:val="3"/>
            <w:tcBorders>
              <w:top w:val="single" w:sz="4" w:space="0" w:color="auto"/>
              <w:left w:val="nil"/>
              <w:bottom w:val="nil"/>
              <w:right w:val="nil"/>
            </w:tcBorders>
            <w:shd w:val="clear" w:color="auto" w:fill="auto"/>
            <w:noWrap/>
            <w:vAlign w:val="bottom"/>
            <w:hideMark/>
          </w:tcPr>
          <w:p w:rsidR="00E14C5E" w:rsidRPr="00E14C5E" w:rsidRDefault="00E14C5E" w:rsidP="00E14C5E">
            <w:pPr>
              <w:jc w:val="cente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TIER 1</w:t>
            </w:r>
          </w:p>
        </w:tc>
        <w:tc>
          <w:tcPr>
            <w:tcW w:w="0" w:type="auto"/>
            <w:gridSpan w:val="3"/>
            <w:tcBorders>
              <w:top w:val="single" w:sz="4" w:space="0" w:color="auto"/>
              <w:left w:val="nil"/>
              <w:bottom w:val="nil"/>
              <w:right w:val="nil"/>
            </w:tcBorders>
            <w:shd w:val="clear" w:color="auto" w:fill="auto"/>
            <w:noWrap/>
            <w:vAlign w:val="bottom"/>
            <w:hideMark/>
          </w:tcPr>
          <w:p w:rsidR="00E14C5E" w:rsidRPr="00E14C5E" w:rsidRDefault="00E14C5E" w:rsidP="00E14C5E">
            <w:pPr>
              <w:jc w:val="cente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TIER 3</w:t>
            </w:r>
          </w:p>
        </w:tc>
      </w:tr>
      <w:tr w:rsidR="00E14C5E" w:rsidRPr="00E14C5E" w:rsidTr="005C7640">
        <w:trPr>
          <w:trHeight w:val="300"/>
        </w:trPr>
        <w:tc>
          <w:tcPr>
            <w:tcW w:w="0" w:type="auto"/>
            <w:vMerge/>
            <w:tcBorders>
              <w:left w:val="nil"/>
              <w:bottom w:val="single" w:sz="4" w:space="0" w:color="auto"/>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p>
        </w:tc>
        <w:tc>
          <w:tcPr>
            <w:tcW w:w="0" w:type="auto"/>
            <w:tcBorders>
              <w:top w:val="nil"/>
              <w:left w:val="single" w:sz="4" w:space="0" w:color="auto"/>
              <w:bottom w:val="single" w:sz="4" w:space="0" w:color="auto"/>
              <w:right w:val="nil"/>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seas1</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seas2</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seas3</w:t>
            </w:r>
          </w:p>
        </w:tc>
        <w:tc>
          <w:tcPr>
            <w:tcW w:w="0" w:type="auto"/>
            <w:tcBorders>
              <w:top w:val="nil"/>
              <w:left w:val="single" w:sz="4" w:space="0" w:color="auto"/>
              <w:bottom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seas1</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seas2</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seas3</w:t>
            </w:r>
          </w:p>
        </w:tc>
        <w:tc>
          <w:tcPr>
            <w:tcW w:w="0" w:type="auto"/>
            <w:tcBorders>
              <w:top w:val="nil"/>
              <w:left w:val="single" w:sz="4" w:space="0" w:color="auto"/>
              <w:bottom w:val="single" w:sz="4" w:space="0" w:color="auto"/>
              <w:right w:val="nil"/>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seas1</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seas2</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seas3</w:t>
            </w:r>
          </w:p>
        </w:tc>
      </w:tr>
      <w:tr w:rsidR="00E14C5E" w:rsidRPr="00E14C5E" w:rsidTr="005C7640">
        <w:trPr>
          <w:trHeight w:val="300"/>
        </w:trPr>
        <w:tc>
          <w:tcPr>
            <w:tcW w:w="0" w:type="auto"/>
            <w:tcBorders>
              <w:top w:val="single" w:sz="4" w:space="0" w:color="auto"/>
              <w:left w:val="nil"/>
              <w:bottom w:val="nil"/>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width</w:t>
            </w:r>
          </w:p>
        </w:tc>
        <w:tc>
          <w:tcPr>
            <w:tcW w:w="0" w:type="auto"/>
            <w:tcBorders>
              <w:top w:val="single" w:sz="4" w:space="0" w:color="auto"/>
              <w:left w:val="single" w:sz="4" w:space="0" w:color="auto"/>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2.46</w:t>
            </w:r>
          </w:p>
        </w:tc>
        <w:tc>
          <w:tcPr>
            <w:tcW w:w="0" w:type="auto"/>
            <w:tcBorders>
              <w:top w:val="single" w:sz="4" w:space="0" w:color="auto"/>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2.55</w:t>
            </w:r>
          </w:p>
        </w:tc>
        <w:tc>
          <w:tcPr>
            <w:tcW w:w="0" w:type="auto"/>
            <w:tcBorders>
              <w:top w:val="single" w:sz="4" w:space="0" w:color="auto"/>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2.32</w:t>
            </w:r>
          </w:p>
        </w:tc>
        <w:tc>
          <w:tcPr>
            <w:tcW w:w="0" w:type="auto"/>
            <w:tcBorders>
              <w:top w:val="single" w:sz="4" w:space="0" w:color="auto"/>
              <w:left w:val="single" w:sz="4" w:space="0" w:color="auto"/>
              <w:bottom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2.29</w:t>
            </w:r>
          </w:p>
        </w:tc>
        <w:tc>
          <w:tcPr>
            <w:tcW w:w="0" w:type="auto"/>
            <w:tcBorders>
              <w:top w:val="single" w:sz="4" w:space="0" w:color="auto"/>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2.33</w:t>
            </w:r>
          </w:p>
        </w:tc>
        <w:tc>
          <w:tcPr>
            <w:tcW w:w="0" w:type="auto"/>
            <w:tcBorders>
              <w:top w:val="single" w:sz="4" w:space="0" w:color="auto"/>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2.17</w:t>
            </w:r>
          </w:p>
        </w:tc>
        <w:tc>
          <w:tcPr>
            <w:tcW w:w="0" w:type="auto"/>
            <w:tcBorders>
              <w:top w:val="single" w:sz="4" w:space="0" w:color="auto"/>
              <w:left w:val="single" w:sz="4" w:space="0" w:color="auto"/>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2.62</w:t>
            </w:r>
          </w:p>
        </w:tc>
        <w:tc>
          <w:tcPr>
            <w:tcW w:w="0" w:type="auto"/>
            <w:tcBorders>
              <w:top w:val="single" w:sz="4" w:space="0" w:color="auto"/>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2.74</w:t>
            </w:r>
          </w:p>
        </w:tc>
        <w:tc>
          <w:tcPr>
            <w:tcW w:w="0" w:type="auto"/>
            <w:tcBorders>
              <w:top w:val="single" w:sz="4" w:space="0" w:color="auto"/>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2.44</w:t>
            </w:r>
          </w:p>
        </w:tc>
      </w:tr>
      <w:tr w:rsidR="00E14C5E" w:rsidRPr="00E14C5E" w:rsidTr="005C7640">
        <w:trPr>
          <w:trHeight w:val="300"/>
        </w:trPr>
        <w:tc>
          <w:tcPr>
            <w:tcW w:w="0" w:type="auto"/>
            <w:tcBorders>
              <w:top w:val="nil"/>
              <w:left w:val="nil"/>
              <w:bottom w:val="nil"/>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freeboard</w:t>
            </w:r>
          </w:p>
        </w:tc>
        <w:tc>
          <w:tcPr>
            <w:tcW w:w="0" w:type="auto"/>
            <w:tcBorders>
              <w:top w:val="nil"/>
              <w:left w:val="single" w:sz="4" w:space="0" w:color="auto"/>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0.53</w:t>
            </w:r>
          </w:p>
        </w:tc>
        <w:tc>
          <w:tcPr>
            <w:tcW w:w="0" w:type="auto"/>
            <w:tcBorders>
              <w:top w:val="nil"/>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0.55</w:t>
            </w:r>
          </w:p>
        </w:tc>
        <w:tc>
          <w:tcPr>
            <w:tcW w:w="0" w:type="auto"/>
            <w:tcBorders>
              <w:top w:val="nil"/>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0.53</w:t>
            </w:r>
          </w:p>
        </w:tc>
        <w:tc>
          <w:tcPr>
            <w:tcW w:w="0" w:type="auto"/>
            <w:tcBorders>
              <w:top w:val="nil"/>
              <w:left w:val="single" w:sz="4" w:space="0" w:color="auto"/>
              <w:bottom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0.73</w:t>
            </w:r>
          </w:p>
        </w:tc>
        <w:tc>
          <w:tcPr>
            <w:tcW w:w="0" w:type="auto"/>
            <w:tcBorders>
              <w:top w:val="nil"/>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0.73</w:t>
            </w:r>
          </w:p>
        </w:tc>
        <w:tc>
          <w:tcPr>
            <w:tcW w:w="0" w:type="auto"/>
            <w:tcBorders>
              <w:top w:val="nil"/>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0.67</w:t>
            </w:r>
          </w:p>
        </w:tc>
        <w:tc>
          <w:tcPr>
            <w:tcW w:w="0" w:type="auto"/>
            <w:tcBorders>
              <w:top w:val="nil"/>
              <w:left w:val="single" w:sz="4" w:space="0" w:color="auto"/>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0.35</w:t>
            </w:r>
          </w:p>
        </w:tc>
        <w:tc>
          <w:tcPr>
            <w:tcW w:w="0" w:type="auto"/>
            <w:tcBorders>
              <w:top w:val="nil"/>
              <w:left w:val="nil"/>
              <w:bottom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0.43</w:t>
            </w:r>
          </w:p>
        </w:tc>
        <w:tc>
          <w:tcPr>
            <w:tcW w:w="0" w:type="auto"/>
            <w:tcBorders>
              <w:top w:val="nil"/>
              <w:left w:val="nil"/>
              <w:bottom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0.42</w:t>
            </w:r>
          </w:p>
        </w:tc>
      </w:tr>
      <w:tr w:rsidR="00E14C5E" w:rsidRPr="00E14C5E" w:rsidTr="005C7640">
        <w:trPr>
          <w:trHeight w:val="300"/>
        </w:trPr>
        <w:tc>
          <w:tcPr>
            <w:tcW w:w="0" w:type="auto"/>
            <w:tcBorders>
              <w:top w:val="nil"/>
              <w:left w:val="nil"/>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proofErr w:type="spellStart"/>
            <w:r w:rsidRPr="00E14C5E">
              <w:rPr>
                <w:rFonts w:ascii="Calibri" w:eastAsia="Times New Roman" w:hAnsi="Calibri" w:cs="Times New Roman"/>
                <w:color w:val="000000"/>
                <w:lang w:eastAsia="en-GB"/>
              </w:rPr>
              <w:t>depth_p</w:t>
            </w:r>
            <w:proofErr w:type="spellEnd"/>
          </w:p>
        </w:tc>
        <w:tc>
          <w:tcPr>
            <w:tcW w:w="0" w:type="auto"/>
            <w:tcBorders>
              <w:top w:val="nil"/>
              <w:left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20.03</w:t>
            </w:r>
          </w:p>
        </w:tc>
        <w:tc>
          <w:tcPr>
            <w:tcW w:w="0" w:type="auto"/>
            <w:tcBorders>
              <w:top w:val="nil"/>
              <w:left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15.15</w:t>
            </w:r>
          </w:p>
        </w:tc>
        <w:tc>
          <w:tcPr>
            <w:tcW w:w="0" w:type="auto"/>
            <w:tcBorders>
              <w:top w:val="nil"/>
              <w:left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17.32</w:t>
            </w:r>
          </w:p>
        </w:tc>
        <w:tc>
          <w:tcPr>
            <w:tcW w:w="0" w:type="auto"/>
            <w:tcBorders>
              <w:top w:val="nil"/>
              <w:lef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18.83</w:t>
            </w:r>
          </w:p>
        </w:tc>
        <w:tc>
          <w:tcPr>
            <w:tcW w:w="0" w:type="auto"/>
            <w:tcBorders>
              <w:top w:val="nil"/>
              <w:left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18.20</w:t>
            </w:r>
          </w:p>
        </w:tc>
        <w:tc>
          <w:tcPr>
            <w:tcW w:w="0" w:type="auto"/>
            <w:tcBorders>
              <w:top w:val="nil"/>
              <w:left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19.14</w:t>
            </w:r>
          </w:p>
        </w:tc>
        <w:tc>
          <w:tcPr>
            <w:tcW w:w="0" w:type="auto"/>
            <w:tcBorders>
              <w:top w:val="nil"/>
              <w:left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21.02</w:t>
            </w:r>
          </w:p>
        </w:tc>
        <w:tc>
          <w:tcPr>
            <w:tcW w:w="0" w:type="auto"/>
            <w:tcBorders>
              <w:top w:val="nil"/>
              <w:left w:val="nil"/>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13.09</w:t>
            </w:r>
          </w:p>
        </w:tc>
        <w:tc>
          <w:tcPr>
            <w:tcW w:w="0" w:type="auto"/>
            <w:tcBorders>
              <w:top w:val="nil"/>
              <w:left w:val="nil"/>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15.92</w:t>
            </w:r>
          </w:p>
        </w:tc>
      </w:tr>
      <w:tr w:rsidR="00E14C5E" w:rsidRPr="00E14C5E" w:rsidTr="005C7640">
        <w:trPr>
          <w:trHeight w:val="300"/>
        </w:trPr>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rPr>
                <w:rFonts w:ascii="Calibri" w:eastAsia="Times New Roman" w:hAnsi="Calibri" w:cs="Times New Roman"/>
                <w:color w:val="000000"/>
                <w:lang w:eastAsia="en-GB"/>
              </w:rPr>
            </w:pPr>
            <w:proofErr w:type="spellStart"/>
            <w:r w:rsidRPr="00E14C5E">
              <w:rPr>
                <w:rFonts w:ascii="Calibri" w:eastAsia="Times New Roman" w:hAnsi="Calibri" w:cs="Times New Roman"/>
                <w:color w:val="000000"/>
                <w:lang w:eastAsia="en-GB"/>
              </w:rPr>
              <w:t>depth_c</w:t>
            </w:r>
            <w:proofErr w:type="spellEnd"/>
          </w:p>
        </w:tc>
        <w:tc>
          <w:tcPr>
            <w:tcW w:w="0" w:type="auto"/>
            <w:tcBorders>
              <w:top w:val="nil"/>
              <w:left w:val="single" w:sz="4" w:space="0" w:color="auto"/>
              <w:bottom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53.74</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48.37</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48.28</w:t>
            </w:r>
          </w:p>
        </w:tc>
        <w:tc>
          <w:tcPr>
            <w:tcW w:w="0" w:type="auto"/>
            <w:tcBorders>
              <w:top w:val="nil"/>
              <w:left w:val="single" w:sz="4" w:space="0" w:color="auto"/>
              <w:bottom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41.93</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49.53</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49.20</w:t>
            </w:r>
          </w:p>
        </w:tc>
        <w:tc>
          <w:tcPr>
            <w:tcW w:w="0" w:type="auto"/>
            <w:tcBorders>
              <w:top w:val="nil"/>
              <w:left w:val="single" w:sz="4" w:space="0" w:color="auto"/>
              <w:bottom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63.59</w:t>
            </w:r>
          </w:p>
        </w:tc>
        <w:tc>
          <w:tcPr>
            <w:tcW w:w="0" w:type="auto"/>
            <w:tcBorders>
              <w:top w:val="nil"/>
              <w:left w:val="nil"/>
              <w:bottom w:val="single" w:sz="4" w:space="0" w:color="auto"/>
              <w:right w:val="nil"/>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47.58</w:t>
            </w:r>
          </w:p>
        </w:tc>
        <w:tc>
          <w:tcPr>
            <w:tcW w:w="0" w:type="auto"/>
            <w:tcBorders>
              <w:top w:val="nil"/>
              <w:left w:val="nil"/>
              <w:bottom w:val="single" w:sz="4" w:space="0" w:color="auto"/>
              <w:right w:val="single" w:sz="4" w:space="0" w:color="auto"/>
            </w:tcBorders>
            <w:shd w:val="clear" w:color="auto" w:fill="auto"/>
            <w:noWrap/>
            <w:vAlign w:val="bottom"/>
            <w:hideMark/>
          </w:tcPr>
          <w:p w:rsidR="00E14C5E" w:rsidRPr="00E14C5E" w:rsidRDefault="00E14C5E" w:rsidP="00E14C5E">
            <w:pPr>
              <w:jc w:val="right"/>
              <w:rPr>
                <w:rFonts w:ascii="Calibri" w:eastAsia="Times New Roman" w:hAnsi="Calibri" w:cs="Times New Roman"/>
                <w:color w:val="000000"/>
                <w:lang w:eastAsia="en-GB"/>
              </w:rPr>
            </w:pPr>
            <w:r w:rsidRPr="00E14C5E">
              <w:rPr>
                <w:rFonts w:ascii="Calibri" w:eastAsia="Times New Roman" w:hAnsi="Calibri" w:cs="Times New Roman"/>
                <w:color w:val="000000"/>
                <w:lang w:eastAsia="en-GB"/>
              </w:rPr>
              <w:t>47.58</w:t>
            </w:r>
          </w:p>
        </w:tc>
      </w:tr>
    </w:tbl>
    <w:p w:rsidR="00CF76E8" w:rsidRDefault="00CF76E8" w:rsidP="008D644B">
      <w:pPr>
        <w:rPr>
          <w:ins w:id="32" w:author="SMSC" w:date="2011-03-28T17:47:00Z"/>
        </w:rPr>
      </w:pPr>
    </w:p>
    <w:p w:rsidR="00EF697F" w:rsidRDefault="00EF697F" w:rsidP="008D644B">
      <w:pPr>
        <w:rPr>
          <w:ins w:id="33" w:author="SMSC" w:date="2011-03-28T17:47:00Z"/>
        </w:rPr>
      </w:pPr>
      <w:proofErr w:type="gramStart"/>
      <w:ins w:id="34" w:author="SMSC" w:date="2011-03-28T17:47:00Z">
        <w:r>
          <w:t>Very nice to see difference in freeboard between tier 1 and tier 3.</w:t>
        </w:r>
        <w:proofErr w:type="gramEnd"/>
        <w:r>
          <w:t xml:space="preserve"> This is exactly how it should be – if memory serves me right the Tier 3 scheme prescribes </w:t>
        </w:r>
      </w:ins>
      <w:ins w:id="35" w:author="SMSC" w:date="2011-03-28T17:48:00Z">
        <w:r>
          <w:t>the freeboard</w:t>
        </w:r>
      </w:ins>
      <w:ins w:id="36" w:author="SMSC" w:date="2011-03-28T17:47:00Z">
        <w:r>
          <w:t xml:space="preserve"> not to fall below 35 cm</w:t>
        </w:r>
      </w:ins>
      <w:ins w:id="37" w:author="SMSC" w:date="2011-03-28T17:48:00Z">
        <w:r>
          <w:t xml:space="preserve"> in summer</w:t>
        </w:r>
      </w:ins>
      <w:ins w:id="38" w:author="SMSC" w:date="2011-03-28T17:49:00Z">
        <w:r>
          <w:t>.</w:t>
        </w:r>
      </w:ins>
    </w:p>
    <w:p w:rsidR="00EF697F" w:rsidRDefault="00EF697F" w:rsidP="008D644B"/>
    <w:p w:rsidR="00E14C5E" w:rsidRDefault="00CF76E8" w:rsidP="008D644B">
      <w:r>
        <w:t>Initial correlations:</w:t>
      </w:r>
    </w:p>
    <w:p w:rsidR="00CF76E8" w:rsidRDefault="00CF76E8" w:rsidP="00CF76E8">
      <w:pPr>
        <w:pStyle w:val="ListParagraph"/>
        <w:numPr>
          <w:ilvl w:val="0"/>
          <w:numId w:val="5"/>
        </w:numPr>
      </w:pPr>
      <w:r>
        <w:t xml:space="preserve">An. </w:t>
      </w:r>
      <w:proofErr w:type="spellStart"/>
      <w:r>
        <w:t>claviger</w:t>
      </w:r>
      <w:proofErr w:type="spellEnd"/>
      <w:r>
        <w:t xml:space="preserve">, Cs. annulata, </w:t>
      </w:r>
      <w:proofErr w:type="spellStart"/>
      <w:r>
        <w:t>Cx</w:t>
      </w:r>
      <w:proofErr w:type="spellEnd"/>
      <w:r>
        <w:t xml:space="preserve">. pipiens negatively correlated with </w:t>
      </w:r>
      <w:proofErr w:type="spellStart"/>
      <w:r>
        <w:t>rhyne</w:t>
      </w:r>
      <w:proofErr w:type="spellEnd"/>
      <w:r>
        <w:t xml:space="preserve"> depth</w:t>
      </w:r>
    </w:p>
    <w:p w:rsidR="00CF76E8" w:rsidRDefault="00CF76E8" w:rsidP="00CF76E8">
      <w:pPr>
        <w:pStyle w:val="ListParagraph"/>
        <w:numPr>
          <w:ilvl w:val="0"/>
          <w:numId w:val="5"/>
        </w:numPr>
      </w:pPr>
      <w:r>
        <w:t xml:space="preserve">An. </w:t>
      </w:r>
      <w:proofErr w:type="spellStart"/>
      <w:r>
        <w:t>maculipennis</w:t>
      </w:r>
      <w:proofErr w:type="spellEnd"/>
      <w:r>
        <w:t xml:space="preserve"> positively correlated with </w:t>
      </w:r>
      <w:proofErr w:type="spellStart"/>
      <w:r>
        <w:t>rhyne</w:t>
      </w:r>
      <w:proofErr w:type="spellEnd"/>
      <w:r>
        <w:t xml:space="preserve"> depth</w:t>
      </w:r>
    </w:p>
    <w:p w:rsidR="00CF76E8" w:rsidRDefault="00CF76E8" w:rsidP="00CF76E8">
      <w:pPr>
        <w:pStyle w:val="ListParagraph"/>
        <w:numPr>
          <w:ilvl w:val="0"/>
          <w:numId w:val="5"/>
        </w:numPr>
      </w:pPr>
      <w:r>
        <w:t xml:space="preserve">An. </w:t>
      </w:r>
      <w:proofErr w:type="spellStart"/>
      <w:r>
        <w:t>maculipennis</w:t>
      </w:r>
      <w:proofErr w:type="spellEnd"/>
      <w:r>
        <w:t xml:space="preserve"> negatively correlated with depth below land</w:t>
      </w:r>
    </w:p>
    <w:p w:rsidR="007C22D7" w:rsidRDefault="00CF76E8" w:rsidP="00CF76E8">
      <w:pPr>
        <w:pStyle w:val="ListParagraph"/>
        <w:numPr>
          <w:ilvl w:val="0"/>
          <w:numId w:val="5"/>
        </w:numPr>
      </w:pPr>
      <w:r>
        <w:t xml:space="preserve">Cs. annulata, </w:t>
      </w:r>
      <w:proofErr w:type="spellStart"/>
      <w:r>
        <w:t>Cx</w:t>
      </w:r>
      <w:proofErr w:type="spellEnd"/>
      <w:r>
        <w:t xml:space="preserve">. pipiens negatively correlated with </w:t>
      </w:r>
      <w:proofErr w:type="spellStart"/>
      <w:r>
        <w:t>rhyne</w:t>
      </w:r>
      <w:proofErr w:type="spellEnd"/>
      <w:r>
        <w:t xml:space="preserve"> width</w:t>
      </w:r>
    </w:p>
    <w:p w:rsidR="00CF76E8" w:rsidRDefault="00CF76E8" w:rsidP="00CF76E8"/>
    <w:p w:rsidR="00CF76E8" w:rsidRPr="00E14C5E" w:rsidRDefault="00CF76E8" w:rsidP="00CF76E8">
      <w:pPr>
        <w:rPr>
          <w:b/>
        </w:rPr>
      </w:pPr>
      <w:proofErr w:type="spellStart"/>
      <w:r w:rsidRPr="00E14C5E">
        <w:rPr>
          <w:b/>
        </w:rPr>
        <w:t>Rhyne</w:t>
      </w:r>
      <w:proofErr w:type="spellEnd"/>
      <w:r w:rsidRPr="00E14C5E">
        <w:rPr>
          <w:b/>
        </w:rPr>
        <w:t xml:space="preserve"> vegetation</w:t>
      </w:r>
    </w:p>
    <w:p w:rsidR="00CF76E8" w:rsidRDefault="00CF76E8" w:rsidP="00CF76E8"/>
    <w:p w:rsidR="00CF76E8" w:rsidRDefault="008F2640" w:rsidP="00CF76E8">
      <w:r>
        <w:t xml:space="preserve">As well as looking at how the vegetation communities depend on </w:t>
      </w:r>
      <w:proofErr w:type="spellStart"/>
      <w:r>
        <w:t>rhyne</w:t>
      </w:r>
      <w:proofErr w:type="spellEnd"/>
      <w:r>
        <w:t xml:space="preserve"> characteristics (CCA/PCA), we also decided to separate the plants into functional groups depending on their likely influence on mosquito communities</w:t>
      </w:r>
      <w:r w:rsidR="000059C5">
        <w:t xml:space="preserve"> as follows:</w:t>
      </w:r>
    </w:p>
    <w:p w:rsidR="000059C5" w:rsidRDefault="000059C5" w:rsidP="00CF76E8"/>
    <w:p w:rsidR="000059C5" w:rsidRDefault="000059C5" w:rsidP="000059C5">
      <w:pPr>
        <w:pStyle w:val="ListParagraph"/>
        <w:numPr>
          <w:ilvl w:val="0"/>
          <w:numId w:val="6"/>
        </w:numPr>
      </w:pPr>
      <w:r>
        <w:t xml:space="preserve">“Vertical” group includes </w:t>
      </w:r>
      <w:proofErr w:type="spellStart"/>
      <w:r>
        <w:t>Carex</w:t>
      </w:r>
      <w:proofErr w:type="spellEnd"/>
      <w:r>
        <w:t xml:space="preserve">, Equisetum, </w:t>
      </w:r>
      <w:proofErr w:type="spellStart"/>
      <w:r>
        <w:t>Glyceria</w:t>
      </w:r>
      <w:proofErr w:type="spellEnd"/>
      <w:r>
        <w:t xml:space="preserve">, </w:t>
      </w:r>
      <w:proofErr w:type="spellStart"/>
      <w:r>
        <w:t>Typha</w:t>
      </w:r>
      <w:proofErr w:type="spellEnd"/>
      <w:r>
        <w:t xml:space="preserve">, </w:t>
      </w:r>
      <w:proofErr w:type="spellStart"/>
      <w:r>
        <w:t>Juncus</w:t>
      </w:r>
      <w:proofErr w:type="spellEnd"/>
      <w:r>
        <w:t xml:space="preserve">, Yellow flag, </w:t>
      </w:r>
      <w:proofErr w:type="spellStart"/>
      <w:r>
        <w:t>Phragmites</w:t>
      </w:r>
      <w:proofErr w:type="spellEnd"/>
    </w:p>
    <w:p w:rsidR="000059C5" w:rsidRDefault="000059C5" w:rsidP="000059C5">
      <w:pPr>
        <w:pStyle w:val="ListParagraph"/>
        <w:numPr>
          <w:ilvl w:val="0"/>
          <w:numId w:val="6"/>
        </w:numPr>
      </w:pPr>
      <w:r>
        <w:t xml:space="preserve">“Emergent” group </w:t>
      </w:r>
      <w:ins w:id="39" w:author="SMSC" w:date="2011-03-28T17:49:00Z">
        <w:r w:rsidR="00EF697F">
          <w:t xml:space="preserve">with </w:t>
        </w:r>
      </w:ins>
      <w:ins w:id="40" w:author="SMSC" w:date="2011-03-28T17:50:00Z">
        <w:r w:rsidR="00EF697F">
          <w:t>overhanging/</w:t>
        </w:r>
        <w:proofErr w:type="spellStart"/>
        <w:r w:rsidR="00EF697F">
          <w:t>cantileavered</w:t>
        </w:r>
      </w:ins>
      <w:proofErr w:type="spellEnd"/>
      <w:ins w:id="41" w:author="SMSC" w:date="2011-03-28T17:49:00Z">
        <w:r w:rsidR="00EF697F">
          <w:t xml:space="preserve"> foliage </w:t>
        </w:r>
      </w:ins>
      <w:r>
        <w:t>includes Water parsnip, Water plantain and Arrowhead</w:t>
      </w:r>
    </w:p>
    <w:p w:rsidR="000059C5" w:rsidRDefault="000059C5" w:rsidP="000059C5">
      <w:pPr>
        <w:pStyle w:val="ListParagraph"/>
        <w:numPr>
          <w:ilvl w:val="0"/>
          <w:numId w:val="6"/>
        </w:numPr>
      </w:pPr>
      <w:r>
        <w:t>“Surface</w:t>
      </w:r>
      <w:ins w:id="42" w:author="SMSC" w:date="2011-03-28T17:49:00Z">
        <w:r w:rsidR="00EF697F">
          <w:t xml:space="preserve"> floater</w:t>
        </w:r>
      </w:ins>
      <w:r>
        <w:t xml:space="preserve">” group includes Duckweed, Ivy-leaved Duckweed, </w:t>
      </w:r>
      <w:proofErr w:type="spellStart"/>
      <w:r>
        <w:t>Frogbit</w:t>
      </w:r>
      <w:proofErr w:type="spellEnd"/>
      <w:r>
        <w:t xml:space="preserve"> and </w:t>
      </w:r>
      <w:proofErr w:type="spellStart"/>
      <w:r>
        <w:t>Blanketweed</w:t>
      </w:r>
      <w:proofErr w:type="spellEnd"/>
    </w:p>
    <w:p w:rsidR="000059C5" w:rsidRDefault="000059C5" w:rsidP="000059C5">
      <w:r>
        <w:t xml:space="preserve">For all these groups, mean of summed cover of constituent species was calculated (by proximal, distal and central) per plot. For group 1, a weighted </w:t>
      </w:r>
      <w:proofErr w:type="gramStart"/>
      <w:r>
        <w:t>mean</w:t>
      </w:r>
      <w:proofErr w:type="gramEnd"/>
      <w:r>
        <w:t xml:space="preserve"> height will also be calculated per plot, with the weights proportional to the species cover.</w:t>
      </w:r>
    </w:p>
    <w:p w:rsidR="008F2640" w:rsidRDefault="008F2640" w:rsidP="00CF76E8"/>
    <w:p w:rsidR="000059C5" w:rsidRDefault="000059C5" w:rsidP="00CF76E8">
      <w:r>
        <w:t xml:space="preserve">We found a useful paper of </w:t>
      </w:r>
      <w:proofErr w:type="spellStart"/>
      <w:r>
        <w:t>Owen’s</w:t>
      </w:r>
      <w:proofErr w:type="spellEnd"/>
      <w:r>
        <w:t xml:space="preserve"> that summarises the impacts of channel characteristics on </w:t>
      </w:r>
      <w:proofErr w:type="spellStart"/>
      <w:r>
        <w:t>rhyne</w:t>
      </w:r>
      <w:proofErr w:type="spellEnd"/>
      <w:r>
        <w:t xml:space="preserve"> vegetation (using the same type of ordination analyses we may use).</w:t>
      </w:r>
    </w:p>
    <w:p w:rsidR="000059C5" w:rsidRDefault="000059C5" w:rsidP="00CF76E8"/>
    <w:p w:rsidR="00617A8B" w:rsidRDefault="000059C5">
      <w:r>
        <w:t xml:space="preserve">Mountford, J.O. (2006) </w:t>
      </w:r>
      <w:proofErr w:type="gramStart"/>
      <w:r>
        <w:t>The</w:t>
      </w:r>
      <w:proofErr w:type="gramEnd"/>
      <w:r>
        <w:t xml:space="preserve"> vegetation of artificial drainage channels within grazing marshes in the UK: How does its composition correspond with described communities? Biology and Environment: Proceedings of the Royal Irish Academy 106B, 3, 275-285.</w:t>
      </w:r>
    </w:p>
    <w:p w:rsidR="00B56829" w:rsidRDefault="00B56829">
      <w:pPr>
        <w:rPr>
          <w:b/>
        </w:rPr>
      </w:pPr>
    </w:p>
    <w:p w:rsidR="00E14C5E" w:rsidRDefault="00E14C5E" w:rsidP="00E14C5E">
      <w:pPr>
        <w:rPr>
          <w:b/>
        </w:rPr>
      </w:pPr>
      <w:r>
        <w:rPr>
          <w:b/>
        </w:rPr>
        <w:t>Predators</w:t>
      </w:r>
    </w:p>
    <w:p w:rsidR="00B56829" w:rsidRPr="00997853" w:rsidRDefault="00B56829" w:rsidP="00E14C5E">
      <w:pPr>
        <w:rPr>
          <w:b/>
        </w:rPr>
      </w:pPr>
    </w:p>
    <w:p w:rsidR="001530D4" w:rsidRDefault="00E14C5E" w:rsidP="008D644B">
      <w:r>
        <w:t xml:space="preserve">These were summed across dip points in the plot. </w:t>
      </w:r>
      <w:r w:rsidR="008C7974">
        <w:t>The most abundant and prevalent predators were fish, water boatmen and water beetles</w:t>
      </w:r>
      <w:r w:rsidR="000C49AE">
        <w:t xml:space="preserve"> (Table 5)</w:t>
      </w:r>
      <w:r w:rsidR="008C7974">
        <w:t>.</w:t>
      </w:r>
      <w:r w:rsidR="000C49AE">
        <w:t xml:space="preserve"> Some initial correlations between mosquitoes and predators are reported in Vector_dataset_summary.xlsx </w:t>
      </w:r>
      <w:r w:rsidR="001530D4">
        <w:t>as follows:</w:t>
      </w:r>
    </w:p>
    <w:p w:rsidR="001530D4" w:rsidRDefault="001530D4" w:rsidP="001530D4">
      <w:pPr>
        <w:pStyle w:val="ListParagraph"/>
        <w:numPr>
          <w:ilvl w:val="0"/>
          <w:numId w:val="2"/>
        </w:numPr>
      </w:pPr>
      <w:r>
        <w:t xml:space="preserve">Cs. pipiens, Cs. annulata, An. </w:t>
      </w:r>
      <w:proofErr w:type="spellStart"/>
      <w:r>
        <w:t>claviger</w:t>
      </w:r>
      <w:proofErr w:type="spellEnd"/>
      <w:r>
        <w:t xml:space="preserve"> negatively correlated with water boatmen and damselflies, weaker negative correlations with dragonflies and newts</w:t>
      </w:r>
    </w:p>
    <w:p w:rsidR="001530D4" w:rsidRDefault="001530D4" w:rsidP="001530D4">
      <w:pPr>
        <w:pStyle w:val="ListParagraph"/>
        <w:numPr>
          <w:ilvl w:val="0"/>
          <w:numId w:val="2"/>
        </w:numPr>
      </w:pPr>
      <w:r>
        <w:t xml:space="preserve">Cs. pipiens, Cs. annulata, An. </w:t>
      </w:r>
      <w:proofErr w:type="spellStart"/>
      <w:r>
        <w:t>claviger</w:t>
      </w:r>
      <w:proofErr w:type="spellEnd"/>
      <w:r>
        <w:t xml:space="preserve"> positively correlated with water beetle larvae</w:t>
      </w:r>
    </w:p>
    <w:p w:rsidR="001530D4" w:rsidRDefault="001530D4" w:rsidP="001530D4">
      <w:pPr>
        <w:pStyle w:val="ListParagraph"/>
        <w:numPr>
          <w:ilvl w:val="0"/>
          <w:numId w:val="2"/>
        </w:numPr>
      </w:pPr>
      <w:r>
        <w:t xml:space="preserve">Both </w:t>
      </w:r>
      <w:proofErr w:type="spellStart"/>
      <w:r>
        <w:t>anophelines</w:t>
      </w:r>
      <w:proofErr w:type="spellEnd"/>
      <w:r>
        <w:t xml:space="preserve"> weakly correlated with fish where as </w:t>
      </w:r>
      <w:proofErr w:type="spellStart"/>
      <w:r>
        <w:t>culicinae</w:t>
      </w:r>
      <w:proofErr w:type="spellEnd"/>
      <w:r>
        <w:t xml:space="preserve"> are negatively correlated.</w:t>
      </w:r>
    </w:p>
    <w:p w:rsidR="001530D4" w:rsidRDefault="001530D4" w:rsidP="001530D4">
      <w:pPr>
        <w:pStyle w:val="ListParagraph"/>
        <w:numPr>
          <w:ilvl w:val="0"/>
          <w:numId w:val="2"/>
        </w:numPr>
      </w:pPr>
      <w:r>
        <w:t xml:space="preserve">An. </w:t>
      </w:r>
      <w:proofErr w:type="spellStart"/>
      <w:r>
        <w:t>maculipennis</w:t>
      </w:r>
      <w:proofErr w:type="spellEnd"/>
      <w:r>
        <w:t xml:space="preserve"> positively correlated with damselfly and dragonfly larvae</w:t>
      </w:r>
    </w:p>
    <w:p w:rsidR="001530D4" w:rsidRDefault="001530D4" w:rsidP="008D644B">
      <w:pPr>
        <w:pStyle w:val="ListParagraph"/>
        <w:numPr>
          <w:ilvl w:val="0"/>
          <w:numId w:val="2"/>
        </w:numPr>
      </w:pPr>
      <w:r>
        <w:t xml:space="preserve">An. </w:t>
      </w:r>
      <w:proofErr w:type="spellStart"/>
      <w:r>
        <w:t>maculipennis</w:t>
      </w:r>
      <w:proofErr w:type="spellEnd"/>
      <w:r>
        <w:t xml:space="preserve"> negatively correlated with tadpoles though quite weak effect</w:t>
      </w:r>
    </w:p>
    <w:p w:rsidR="008C7974" w:rsidRDefault="008C7974" w:rsidP="008D644B"/>
    <w:p w:rsidR="000C49AE" w:rsidRDefault="000C49AE" w:rsidP="008D644B">
      <w:proofErr w:type="gramStart"/>
      <w:r>
        <w:t>Table 1.</w:t>
      </w:r>
      <w:proofErr w:type="gramEnd"/>
      <w:r>
        <w:t xml:space="preserve"> Total abundance and </w:t>
      </w:r>
      <w:proofErr w:type="spellStart"/>
      <w:r>
        <w:t>occurence</w:t>
      </w:r>
      <w:proofErr w:type="spellEnd"/>
      <w:r>
        <w:t xml:space="preserve"> of key predators caught in larval dips in 2010. </w:t>
      </w:r>
    </w:p>
    <w:tbl>
      <w:tblPr>
        <w:tblW w:w="0" w:type="auto"/>
        <w:tblInd w:w="96" w:type="dxa"/>
        <w:tblLook w:val="04A0"/>
      </w:tblPr>
      <w:tblGrid>
        <w:gridCol w:w="1894"/>
        <w:gridCol w:w="551"/>
        <w:gridCol w:w="1011"/>
        <w:gridCol w:w="1011"/>
        <w:gridCol w:w="1011"/>
        <w:gridCol w:w="445"/>
        <w:gridCol w:w="1011"/>
        <w:gridCol w:w="1011"/>
        <w:gridCol w:w="1011"/>
      </w:tblGrid>
      <w:tr w:rsidR="008C7974" w:rsidRPr="008C7974" w:rsidTr="008C7974">
        <w:trPr>
          <w:trHeight w:val="300"/>
        </w:trPr>
        <w:tc>
          <w:tcPr>
            <w:tcW w:w="0" w:type="auto"/>
            <w:tcBorders>
              <w:top w:val="single" w:sz="4" w:space="0" w:color="auto"/>
              <w:left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
        </w:tc>
        <w:tc>
          <w:tcPr>
            <w:tcW w:w="0" w:type="auto"/>
            <w:gridSpan w:val="4"/>
            <w:tcBorders>
              <w:top w:val="single" w:sz="4" w:space="0" w:color="auto"/>
              <w:left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Pr>
                <w:rFonts w:ascii="Calibri" w:eastAsia="Times New Roman" w:hAnsi="Calibri" w:cs="Times New Roman"/>
                <w:color w:val="000000"/>
                <w:lang w:eastAsia="en-GB"/>
              </w:rPr>
              <w:t>Summed abundance</w:t>
            </w:r>
          </w:p>
        </w:tc>
        <w:tc>
          <w:tcPr>
            <w:tcW w:w="0" w:type="auto"/>
            <w:gridSpan w:val="3"/>
            <w:tcBorders>
              <w:top w:val="single" w:sz="4" w:space="0" w:color="auto"/>
              <w:left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Pr>
                <w:rFonts w:ascii="Calibri" w:eastAsia="Times New Roman" w:hAnsi="Calibri" w:cs="Times New Roman"/>
                <w:color w:val="000000"/>
                <w:lang w:eastAsia="en-GB"/>
              </w:rPr>
              <w:t>Occurrence in plots</w:t>
            </w:r>
          </w:p>
        </w:tc>
        <w:tc>
          <w:tcPr>
            <w:tcW w:w="0" w:type="auto"/>
            <w:tcBorders>
              <w:top w:val="single" w:sz="4" w:space="0" w:color="auto"/>
              <w:left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
        </w:tc>
      </w:tr>
      <w:tr w:rsidR="008C7974" w:rsidRPr="008C7974" w:rsidTr="008C7974">
        <w:trPr>
          <w:trHeight w:val="300"/>
        </w:trPr>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Predator</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Pr>
                <w:rFonts w:ascii="Calibri" w:eastAsia="Times New Roman" w:hAnsi="Calibri" w:cs="Times New Roman"/>
                <w:color w:val="000000"/>
                <w:lang w:eastAsia="en-GB"/>
              </w:rPr>
              <w:t>All</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 xml:space="preserve">Season 1 </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Season 2</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Season 3</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497D04">
            <w:pPr>
              <w:rPr>
                <w:rFonts w:ascii="Calibri" w:eastAsia="Times New Roman" w:hAnsi="Calibri" w:cs="Times New Roman"/>
                <w:color w:val="000000"/>
                <w:lang w:eastAsia="en-GB"/>
              </w:rPr>
            </w:pPr>
            <w:r>
              <w:rPr>
                <w:rFonts w:ascii="Calibri" w:eastAsia="Times New Roman" w:hAnsi="Calibri" w:cs="Times New Roman"/>
                <w:color w:val="000000"/>
                <w:lang w:eastAsia="en-GB"/>
              </w:rPr>
              <w:t>All</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497D0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 xml:space="preserve">Season 1 </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497D0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Season 2</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Season 3</w:t>
            </w:r>
          </w:p>
        </w:tc>
      </w:tr>
      <w:tr w:rsidR="008C7974" w:rsidRPr="008C7974" w:rsidTr="008C7974">
        <w:trPr>
          <w:trHeight w:val="300"/>
        </w:trPr>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Water.boatman</w:t>
            </w:r>
            <w:proofErr w:type="spellEnd"/>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592</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361</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189</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42</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49</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32</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36</w:t>
            </w:r>
          </w:p>
        </w:tc>
        <w:tc>
          <w:tcPr>
            <w:tcW w:w="0" w:type="auto"/>
            <w:tcBorders>
              <w:top w:val="single" w:sz="4" w:space="0" w:color="auto"/>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20</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Water.beetle</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562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246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165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151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43</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Fish</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427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203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29</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Gammarus</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397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149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21</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Damselfly.larva</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294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190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38</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Tadpole</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246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244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Water.beetle.larva</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158</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Saucer.bug</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74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13</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Dragonfly.larva</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17</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5</w:t>
            </w:r>
          </w:p>
        </w:tc>
      </w:tr>
      <w:tr w:rsidR="008C7974" w:rsidRPr="008C7974" w:rsidTr="008C7974">
        <w:trPr>
          <w:trHeight w:val="300"/>
        </w:trPr>
        <w:tc>
          <w:tcPr>
            <w:tcW w:w="0" w:type="auto"/>
            <w:tcBorders>
              <w:top w:val="nil"/>
              <w:left w:val="nil"/>
              <w:bottom w:val="nil"/>
              <w:right w:val="nil"/>
            </w:tcBorders>
            <w:shd w:val="clear" w:color="auto" w:fill="auto"/>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Newt</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9</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8</w:t>
            </w:r>
          </w:p>
        </w:tc>
      </w:tr>
      <w:tr w:rsidR="008C7974" w:rsidRPr="008C7974" w:rsidTr="008C7974">
        <w:trPr>
          <w:trHeight w:val="300"/>
        </w:trPr>
        <w:tc>
          <w:tcPr>
            <w:tcW w:w="0" w:type="auto"/>
            <w:tcBorders>
              <w:top w:val="nil"/>
              <w:left w:val="nil"/>
              <w:bottom w:val="nil"/>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Water.scorpion</w:t>
            </w:r>
            <w:proofErr w:type="spellEnd"/>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r>
      <w:tr w:rsidR="008C7974" w:rsidRPr="008C7974" w:rsidTr="008C7974">
        <w:trPr>
          <w:trHeight w:val="300"/>
        </w:trPr>
        <w:tc>
          <w:tcPr>
            <w:tcW w:w="0" w:type="auto"/>
            <w:tcBorders>
              <w:top w:val="nil"/>
              <w:left w:val="nil"/>
              <w:bottom w:val="nil"/>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Flatworm</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15</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12</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r>
      <w:tr w:rsidR="008C7974" w:rsidRPr="008C7974" w:rsidTr="008C7974">
        <w:trPr>
          <w:trHeight w:val="300"/>
        </w:trPr>
        <w:tc>
          <w:tcPr>
            <w:tcW w:w="0" w:type="auto"/>
            <w:tcBorders>
              <w:top w:val="nil"/>
              <w:left w:val="nil"/>
              <w:bottom w:val="nil"/>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Backswimmer</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8</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6</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4</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r>
      <w:tr w:rsidR="008C7974" w:rsidRPr="008C7974" w:rsidTr="008C7974">
        <w:trPr>
          <w:trHeight w:val="300"/>
        </w:trPr>
        <w:tc>
          <w:tcPr>
            <w:tcW w:w="0" w:type="auto"/>
            <w:tcBorders>
              <w:top w:val="nil"/>
              <w:left w:val="nil"/>
              <w:bottom w:val="nil"/>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Frog</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3</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bottom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r>
      <w:tr w:rsidR="008C7974" w:rsidRPr="008C7974" w:rsidTr="008C7974">
        <w:trPr>
          <w:trHeight w:val="300"/>
        </w:trPr>
        <w:tc>
          <w:tcPr>
            <w:tcW w:w="0" w:type="auto"/>
            <w:tcBorders>
              <w:top w:val="nil"/>
              <w:left w:val="nil"/>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Phantom.midge</w:t>
            </w:r>
            <w:proofErr w:type="spellEnd"/>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2</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c>
          <w:tcPr>
            <w:tcW w:w="0" w:type="auto"/>
            <w:tcBorders>
              <w:top w:val="nil"/>
              <w:left w:val="nil"/>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1</w:t>
            </w:r>
          </w:p>
        </w:tc>
      </w:tr>
      <w:tr w:rsidR="008C7974" w:rsidRPr="008C7974" w:rsidTr="008C7974">
        <w:trPr>
          <w:trHeight w:val="300"/>
        </w:trPr>
        <w:tc>
          <w:tcPr>
            <w:tcW w:w="0" w:type="auto"/>
            <w:tcBorders>
              <w:top w:val="nil"/>
              <w:left w:val="nil"/>
              <w:bottom w:val="single" w:sz="4" w:space="0" w:color="auto"/>
              <w:right w:val="nil"/>
            </w:tcBorders>
            <w:shd w:val="clear" w:color="000000" w:fill="FFFF00"/>
            <w:noWrap/>
            <w:vAlign w:val="bottom"/>
            <w:hideMark/>
          </w:tcPr>
          <w:p w:rsidR="008C7974" w:rsidRPr="008C7974" w:rsidRDefault="008C7974" w:rsidP="008C7974">
            <w:pPr>
              <w:rPr>
                <w:rFonts w:ascii="Calibri" w:eastAsia="Times New Roman" w:hAnsi="Calibri" w:cs="Times New Roman"/>
                <w:color w:val="000000"/>
                <w:lang w:eastAsia="en-GB"/>
              </w:rPr>
            </w:pPr>
            <w:proofErr w:type="spellStart"/>
            <w:r w:rsidRPr="008C7974">
              <w:rPr>
                <w:rFonts w:ascii="Calibri" w:eastAsia="Times New Roman" w:hAnsi="Calibri" w:cs="Times New Roman"/>
                <w:color w:val="000000"/>
                <w:lang w:eastAsia="en-GB"/>
              </w:rPr>
              <w:t>Water.spider</w:t>
            </w:r>
            <w:proofErr w:type="spellEnd"/>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c>
          <w:tcPr>
            <w:tcW w:w="0" w:type="auto"/>
            <w:tcBorders>
              <w:top w:val="nil"/>
              <w:left w:val="nil"/>
              <w:bottom w:val="single" w:sz="4" w:space="0" w:color="auto"/>
              <w:right w:val="nil"/>
            </w:tcBorders>
            <w:shd w:val="clear" w:color="auto" w:fill="auto"/>
            <w:noWrap/>
            <w:vAlign w:val="bottom"/>
            <w:hideMark/>
          </w:tcPr>
          <w:p w:rsidR="008C7974" w:rsidRPr="008C7974" w:rsidRDefault="008C7974" w:rsidP="008C7974">
            <w:pPr>
              <w:jc w:val="right"/>
              <w:rPr>
                <w:rFonts w:ascii="Calibri" w:eastAsia="Times New Roman" w:hAnsi="Calibri" w:cs="Times New Roman"/>
                <w:color w:val="000000"/>
                <w:lang w:eastAsia="en-GB"/>
              </w:rPr>
            </w:pPr>
            <w:r w:rsidRPr="008C7974">
              <w:rPr>
                <w:rFonts w:ascii="Calibri" w:eastAsia="Times New Roman" w:hAnsi="Calibri" w:cs="Times New Roman"/>
                <w:color w:val="000000"/>
                <w:lang w:eastAsia="en-GB"/>
              </w:rPr>
              <w:t>0</w:t>
            </w:r>
          </w:p>
        </w:tc>
      </w:tr>
    </w:tbl>
    <w:p w:rsidR="008C7974" w:rsidRDefault="008C7974" w:rsidP="008D644B"/>
    <w:p w:rsidR="00F56EB8" w:rsidRDefault="00F56EB8" w:rsidP="00F56EB8">
      <w:pPr>
        <w:rPr>
          <w:b/>
        </w:rPr>
      </w:pPr>
      <w:r>
        <w:rPr>
          <w:b/>
        </w:rPr>
        <w:t>Next steps</w:t>
      </w:r>
    </w:p>
    <w:p w:rsidR="00B56829" w:rsidRPr="00997853" w:rsidRDefault="00B56829" w:rsidP="00F56EB8">
      <w:pPr>
        <w:rPr>
          <w:b/>
        </w:rPr>
      </w:pPr>
    </w:p>
    <w:p w:rsidR="00F56EB8" w:rsidRDefault="00F56EB8" w:rsidP="00997853">
      <w:r>
        <w:t>Use ordination analysis to understand relationships between channel environmental factors and vegetation (including tier level) and between vegetation and predators at the plot level. Use this understanding couple with trait information for four target mosquito species to select a</w:t>
      </w:r>
      <w:ins w:id="43" w:author="SMSC" w:date="2011-03-28T17:23:00Z">
        <w:r w:rsidR="005D64DB">
          <w:t xml:space="preserve"> </w:t>
        </w:r>
      </w:ins>
      <w:r>
        <w:t>priori environmental factors on which their distributions may depend</w:t>
      </w:r>
      <w:r w:rsidR="00D8375A">
        <w:t xml:space="preserve"> (or use site scores from CCA as summary environmental variables)</w:t>
      </w:r>
      <w:r>
        <w:t xml:space="preserve">. Model plot level abundance of species using mixed models (possibly zero-inflated) with site as a random factor. </w:t>
      </w:r>
      <w:r w:rsidR="00D8375A">
        <w:t>Examine whether impacts are consistent between seasons and years.</w:t>
      </w:r>
    </w:p>
    <w:p w:rsidR="00F56EB8" w:rsidRPr="00F56EB8" w:rsidRDefault="00F56EB8" w:rsidP="00997853"/>
    <w:p w:rsidR="00997853" w:rsidRPr="00997853" w:rsidRDefault="00997853" w:rsidP="00997853">
      <w:pPr>
        <w:rPr>
          <w:b/>
        </w:rPr>
      </w:pPr>
      <w:r w:rsidRPr="00997853">
        <w:rPr>
          <w:b/>
        </w:rPr>
        <w:t>Other environmental factors to be added in/by November</w:t>
      </w:r>
    </w:p>
    <w:p w:rsidR="00997853" w:rsidRDefault="00997853" w:rsidP="00997853"/>
    <w:p w:rsidR="000015DE" w:rsidRDefault="000015DE" w:rsidP="00997853">
      <w:pPr>
        <w:pStyle w:val="ListParagraph"/>
        <w:numPr>
          <w:ilvl w:val="0"/>
          <w:numId w:val="1"/>
        </w:numPr>
        <w:rPr>
          <w:ins w:id="44" w:author="SMSC" w:date="2011-03-28T17:58:00Z"/>
        </w:rPr>
      </w:pPr>
      <w:ins w:id="45" w:author="SMSC" w:date="2011-03-28T17:58:00Z">
        <w:r>
          <w:t>Water temp (if this is not already done).</w:t>
        </w:r>
      </w:ins>
    </w:p>
    <w:p w:rsidR="00997853" w:rsidRDefault="00997853" w:rsidP="00997853">
      <w:pPr>
        <w:pStyle w:val="ListParagraph"/>
        <w:numPr>
          <w:ilvl w:val="0"/>
          <w:numId w:val="1"/>
        </w:numPr>
      </w:pPr>
      <w:r>
        <w:t>Tier to be clarified with farmers through questionnaires</w:t>
      </w:r>
    </w:p>
    <w:p w:rsidR="00997853" w:rsidRDefault="00997853" w:rsidP="00997853">
      <w:pPr>
        <w:pStyle w:val="ListParagraph"/>
        <w:numPr>
          <w:ilvl w:val="0"/>
          <w:numId w:val="1"/>
        </w:numPr>
      </w:pPr>
      <w:r>
        <w:t xml:space="preserve">Precise timing of </w:t>
      </w:r>
      <w:proofErr w:type="spellStart"/>
      <w:r>
        <w:t>rhyne</w:t>
      </w:r>
      <w:proofErr w:type="spellEnd"/>
      <w:r>
        <w:t xml:space="preserve"> clearance to be clarified with farmers through questionnaires</w:t>
      </w:r>
    </w:p>
    <w:p w:rsidR="00997853" w:rsidRDefault="00997853" w:rsidP="00997853">
      <w:pPr>
        <w:pStyle w:val="ListParagraph"/>
        <w:numPr>
          <w:ilvl w:val="0"/>
          <w:numId w:val="1"/>
        </w:numPr>
      </w:pPr>
      <w:r>
        <w:t>Stocking levels to be clarified with farmers through questionnaires</w:t>
      </w:r>
    </w:p>
    <w:p w:rsidR="00997853" w:rsidRDefault="00997853" w:rsidP="00997853">
      <w:pPr>
        <w:pStyle w:val="ListParagraph"/>
        <w:numPr>
          <w:ilvl w:val="0"/>
          <w:numId w:val="1"/>
        </w:numPr>
      </w:pPr>
      <w:r>
        <w:t xml:space="preserve">Drainage management board to be consulted about water flow </w:t>
      </w:r>
      <w:r w:rsidR="003D3336">
        <w:t xml:space="preserve">and hierarchy of </w:t>
      </w:r>
      <w:proofErr w:type="spellStart"/>
      <w:r w:rsidR="003D3336">
        <w:t>rhyne</w:t>
      </w:r>
      <w:proofErr w:type="spellEnd"/>
      <w:r w:rsidR="003D3336">
        <w:t xml:space="preserve"> within the draining system </w:t>
      </w:r>
      <w:r>
        <w:t xml:space="preserve">etc. </w:t>
      </w:r>
    </w:p>
    <w:p w:rsidR="00997853" w:rsidRDefault="00997853" w:rsidP="00997853">
      <w:pPr>
        <w:pStyle w:val="ListParagraph"/>
        <w:numPr>
          <w:ilvl w:val="0"/>
          <w:numId w:val="1"/>
        </w:numPr>
      </w:pPr>
      <w:r>
        <w:t>Derive altitude, wood/forest cover and soil type from GIS</w:t>
      </w:r>
    </w:p>
    <w:p w:rsidR="003D3336" w:rsidRDefault="003D3336" w:rsidP="00997853">
      <w:pPr>
        <w:pStyle w:val="ListParagraph"/>
        <w:numPr>
          <w:ilvl w:val="0"/>
          <w:numId w:val="1"/>
        </w:numPr>
      </w:pPr>
      <w:r>
        <w:t xml:space="preserve">Owen also scored whether </w:t>
      </w:r>
      <w:proofErr w:type="spellStart"/>
      <w:r>
        <w:t>rhynes</w:t>
      </w:r>
      <w:proofErr w:type="spellEnd"/>
      <w:r>
        <w:t xml:space="preserve"> were adjacent to arable land or roads – we could derive this also from the GIS.</w:t>
      </w:r>
    </w:p>
    <w:p w:rsidR="005E238F" w:rsidRDefault="005E238F" w:rsidP="00997853">
      <w:pPr>
        <w:pStyle w:val="ListParagraph"/>
        <w:numPr>
          <w:ilvl w:val="0"/>
          <w:numId w:val="1"/>
        </w:numPr>
      </w:pPr>
      <w:r>
        <w:t>Consult Owen on functional groupings / results of PCA and CCA</w:t>
      </w:r>
    </w:p>
    <w:p w:rsidR="00F12343" w:rsidRDefault="00F12343">
      <w:r>
        <w:br w:type="page"/>
      </w:r>
    </w:p>
    <w:p w:rsidR="00F12343" w:rsidRDefault="00F12343">
      <w:pPr>
        <w:sectPr w:rsidR="00F12343" w:rsidSect="00B25BC5">
          <w:pgSz w:w="11906" w:h="16838"/>
          <w:pgMar w:top="1440" w:right="1440" w:bottom="1440" w:left="1440" w:header="708" w:footer="708" w:gutter="0"/>
          <w:cols w:space="708"/>
          <w:docGrid w:linePitch="360"/>
        </w:sectPr>
      </w:pPr>
    </w:p>
    <w:p w:rsidR="00F12343" w:rsidRDefault="00CF07A6" w:rsidP="00F12343">
      <w:r>
        <w:rPr>
          <w:noProof/>
          <w:lang w:eastAsia="en-GB"/>
        </w:rPr>
        <w:lastRenderedPageBreak/>
        <w:pict>
          <v:shapetype id="_x0000_t202" coordsize="21600,21600" o:spt="202" path="m,l,21600r21600,l21600,xe">
            <v:stroke joinstyle="miter"/>
            <v:path gradientshapeok="t" o:connecttype="rect"/>
          </v:shapetype>
          <v:shape id="_x0000_s1028" type="#_x0000_t202" style="position:absolute;margin-left:416.1pt;margin-top:8.05pt;width:59.55pt;height:21.4pt;z-index:251653632;mso-height-percent:200;mso-height-percent:200;mso-width-relative:margin;mso-height-relative:margin">
            <v:textbox style="mso-next-textbox:#_x0000_s1028;mso-fit-shape-to-text:t">
              <w:txbxContent>
                <w:p w:rsidR="005D64DB" w:rsidRDefault="005D64DB" w:rsidP="00F12343">
                  <w:r>
                    <w:t>Season 3</w:t>
                  </w:r>
                </w:p>
              </w:txbxContent>
            </v:textbox>
          </v:shape>
        </w:pict>
      </w:r>
      <w:r>
        <w:rPr>
          <w:noProof/>
          <w:lang w:eastAsia="en-GB"/>
        </w:rPr>
        <w:pict>
          <v:shape id="_x0000_s1027" type="#_x0000_t202" style="position:absolute;margin-left:210.8pt;margin-top:8.05pt;width:59.55pt;height:21.4pt;z-index:251654656;mso-height-percent:200;mso-height-percent:200;mso-width-relative:margin;mso-height-relative:margin">
            <v:textbox style="mso-next-textbox:#_x0000_s1027;mso-fit-shape-to-text:t">
              <w:txbxContent>
                <w:p w:rsidR="005D64DB" w:rsidRDefault="005D64DB" w:rsidP="00F12343">
                  <w:r>
                    <w:t>Season 2</w:t>
                  </w:r>
                </w:p>
              </w:txbxContent>
            </v:textbox>
          </v:shape>
        </w:pict>
      </w:r>
      <w:r w:rsidRPr="00CF07A6">
        <w:rPr>
          <w:noProof/>
          <w:lang w:val="en-US" w:eastAsia="zh-TW"/>
        </w:rPr>
        <w:pict>
          <v:shape id="_x0000_s1026" type="#_x0000_t202" style="position:absolute;margin-left:6pt;margin-top:7.5pt;width:59.55pt;height:21.4pt;z-index:251655680;mso-height-percent:200;mso-height-percent:200;mso-width-relative:margin;mso-height-relative:margin">
            <v:textbox style="mso-next-textbox:#_x0000_s1026;mso-fit-shape-to-text:t">
              <w:txbxContent>
                <w:p w:rsidR="005D64DB" w:rsidRDefault="005D64DB" w:rsidP="00F12343">
                  <w:r>
                    <w:t>Season 1</w:t>
                  </w:r>
                </w:p>
              </w:txbxContent>
            </v:textbox>
          </v:shape>
        </w:pict>
      </w:r>
      <w:r w:rsidR="00F12343">
        <w:rPr>
          <w:noProof/>
          <w:lang w:eastAsia="en-GB"/>
        </w:rPr>
        <w:drawing>
          <wp:inline distT="0" distB="0" distL="0" distR="0">
            <wp:extent cx="2552700" cy="3467100"/>
            <wp:effectExtent l="19050" t="0" r="0" b="0"/>
            <wp:docPr id="2" name="Picture 1" descr="Cx_pipiens_seas1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1_2010.jpg"/>
                    <pic:cNvPicPr/>
                  </pic:nvPicPr>
                  <pic:blipFill>
                    <a:blip r:embed="rId6" cstate="print"/>
                    <a:srcRect l="3988" t="2941" r="51474" b="54235"/>
                    <a:stretch>
                      <a:fillRect/>
                    </a:stretch>
                  </pic:blipFill>
                  <pic:spPr>
                    <a:xfrm>
                      <a:off x="0" y="0"/>
                      <a:ext cx="2552700" cy="3467100"/>
                    </a:xfrm>
                    <a:prstGeom prst="rect">
                      <a:avLst/>
                    </a:prstGeom>
                  </pic:spPr>
                </pic:pic>
              </a:graphicData>
            </a:graphic>
          </wp:inline>
        </w:drawing>
      </w:r>
      <w:r w:rsidR="00F12343">
        <w:rPr>
          <w:noProof/>
          <w:lang w:eastAsia="en-GB"/>
        </w:rPr>
        <w:drawing>
          <wp:inline distT="0" distB="0" distL="0" distR="0">
            <wp:extent cx="2574290" cy="3476625"/>
            <wp:effectExtent l="19050" t="0" r="0" b="0"/>
            <wp:docPr id="4" name="Picture 2" descr="Cx_pipiens_seas2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2_2010.jpg"/>
                    <pic:cNvPicPr/>
                  </pic:nvPicPr>
                  <pic:blipFill>
                    <a:blip r:embed="rId7" cstate="print"/>
                    <a:srcRect l="3822" t="2824" r="51284" b="54235"/>
                    <a:stretch>
                      <a:fillRect/>
                    </a:stretch>
                  </pic:blipFill>
                  <pic:spPr>
                    <a:xfrm>
                      <a:off x="0" y="0"/>
                      <a:ext cx="2574290" cy="3476625"/>
                    </a:xfrm>
                    <a:prstGeom prst="rect">
                      <a:avLst/>
                    </a:prstGeom>
                  </pic:spPr>
                </pic:pic>
              </a:graphicData>
            </a:graphic>
          </wp:inline>
        </w:drawing>
      </w:r>
      <w:r w:rsidR="00F12343">
        <w:rPr>
          <w:noProof/>
          <w:lang w:eastAsia="en-GB"/>
        </w:rPr>
        <w:drawing>
          <wp:inline distT="0" distB="0" distL="0" distR="0">
            <wp:extent cx="2619375" cy="3514725"/>
            <wp:effectExtent l="19050" t="0" r="9525" b="0"/>
            <wp:docPr id="6" name="Picture 4" descr="Cx_pipiens_seas3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3_2010.jpg"/>
                    <pic:cNvPicPr/>
                  </pic:nvPicPr>
                  <pic:blipFill>
                    <a:blip r:embed="rId8" cstate="print"/>
                    <a:srcRect l="3493" t="2471" r="50762" b="54118"/>
                    <a:stretch>
                      <a:fillRect/>
                    </a:stretch>
                  </pic:blipFill>
                  <pic:spPr>
                    <a:xfrm>
                      <a:off x="0" y="0"/>
                      <a:ext cx="2619375" cy="3514725"/>
                    </a:xfrm>
                    <a:prstGeom prst="rect">
                      <a:avLst/>
                    </a:prstGeom>
                  </pic:spPr>
                </pic:pic>
              </a:graphicData>
            </a:graphic>
          </wp:inline>
        </w:drawing>
      </w:r>
    </w:p>
    <w:p w:rsidR="00F12343" w:rsidRPr="0039424D" w:rsidRDefault="00F12343" w:rsidP="00F12343">
      <w:pPr>
        <w:rPr>
          <w:sz w:val="24"/>
          <w:szCs w:val="24"/>
        </w:rPr>
      </w:pPr>
      <w:proofErr w:type="gramStart"/>
      <w:r>
        <w:rPr>
          <w:sz w:val="24"/>
          <w:szCs w:val="24"/>
        </w:rPr>
        <w:t>Fig.</w:t>
      </w:r>
      <w:proofErr w:type="gramEnd"/>
      <w:r>
        <w:rPr>
          <w:sz w:val="24"/>
          <w:szCs w:val="24"/>
        </w:rPr>
        <w:t xml:space="preserve"> S1a</w:t>
      </w:r>
      <w:r w:rsidRPr="0039424D">
        <w:rPr>
          <w:sz w:val="24"/>
          <w:szCs w:val="24"/>
        </w:rPr>
        <w:t xml:space="preserve"> Distribution of </w:t>
      </w:r>
      <w:proofErr w:type="spellStart"/>
      <w:r w:rsidRPr="0039424D">
        <w:rPr>
          <w:i/>
          <w:sz w:val="24"/>
          <w:szCs w:val="24"/>
        </w:rPr>
        <w:t>Cx</w:t>
      </w:r>
      <w:proofErr w:type="spellEnd"/>
      <w:r w:rsidRPr="0039424D">
        <w:rPr>
          <w:i/>
          <w:sz w:val="24"/>
          <w:szCs w:val="24"/>
        </w:rPr>
        <w:t>. pipiens</w:t>
      </w:r>
      <w:r w:rsidRPr="0039424D">
        <w:rPr>
          <w:sz w:val="24"/>
          <w:szCs w:val="24"/>
        </w:rPr>
        <w:t xml:space="preserve"> in each season of 2010</w:t>
      </w:r>
      <w:r>
        <w:rPr>
          <w:sz w:val="24"/>
          <w:szCs w:val="24"/>
        </w:rPr>
        <w:t xml:space="preserve">. </w:t>
      </w:r>
      <w:proofErr w:type="gramStart"/>
      <w:r>
        <w:rPr>
          <w:sz w:val="24"/>
          <w:szCs w:val="24"/>
        </w:rPr>
        <w:t>Summed abundance across dip-points per plot.</w:t>
      </w:r>
      <w:proofErr w:type="gramEnd"/>
    </w:p>
    <w:p w:rsidR="00F12343" w:rsidRDefault="00F12343" w:rsidP="00F12343"/>
    <w:p w:rsidR="00F12343" w:rsidRDefault="00F12343" w:rsidP="00F12343">
      <w:r>
        <w:rPr>
          <w:noProof/>
          <w:lang w:eastAsia="en-GB"/>
        </w:rPr>
        <w:drawing>
          <wp:inline distT="0" distB="0" distL="0" distR="0">
            <wp:extent cx="2698009" cy="1425039"/>
            <wp:effectExtent l="19050" t="0" r="7091" b="0"/>
            <wp:docPr id="16" name="Picture 15" descr="Cx_pipiens_seas3_2010_w_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3_2010_w_legend.jpg"/>
                    <pic:cNvPicPr/>
                  </pic:nvPicPr>
                  <pic:blipFill>
                    <a:blip r:embed="rId9" cstate="print"/>
                    <a:srcRect l="50236" t="13665" b="67702"/>
                    <a:stretch>
                      <a:fillRect/>
                    </a:stretch>
                  </pic:blipFill>
                  <pic:spPr>
                    <a:xfrm>
                      <a:off x="0" y="0"/>
                      <a:ext cx="2698009" cy="1425039"/>
                    </a:xfrm>
                    <a:prstGeom prst="rect">
                      <a:avLst/>
                    </a:prstGeom>
                  </pic:spPr>
                </pic:pic>
              </a:graphicData>
            </a:graphic>
          </wp:inline>
        </w:drawing>
      </w:r>
    </w:p>
    <w:p w:rsidR="00F12343" w:rsidRDefault="00CF07A6" w:rsidP="00F12343">
      <w:r>
        <w:rPr>
          <w:noProof/>
          <w:lang w:eastAsia="en-GB"/>
        </w:rPr>
        <w:lastRenderedPageBreak/>
        <w:pict>
          <v:shape id="_x0000_s1031" type="#_x0000_t202" style="position:absolute;margin-left:428.1pt;margin-top:12.6pt;width:59.55pt;height:21.4pt;z-index:251656704;mso-height-percent:200;mso-height-percent:200;mso-width-relative:margin;mso-height-relative:margin">
            <v:textbox style="mso-next-textbox:#_x0000_s1031;mso-fit-shape-to-text:t">
              <w:txbxContent>
                <w:p w:rsidR="005D64DB" w:rsidRDefault="005D64DB" w:rsidP="00F12343">
                  <w:r>
                    <w:t>Season 3</w:t>
                  </w:r>
                </w:p>
              </w:txbxContent>
            </v:textbox>
          </v:shape>
        </w:pict>
      </w:r>
      <w:r>
        <w:rPr>
          <w:noProof/>
          <w:lang w:eastAsia="en-GB"/>
        </w:rPr>
        <w:pict>
          <v:shape id="_x0000_s1030" type="#_x0000_t202" style="position:absolute;margin-left:218.65pt;margin-top:7.5pt;width:59.55pt;height:21.4pt;z-index:251657728;mso-height-percent:200;mso-height-percent:200;mso-width-relative:margin;mso-height-relative:margin">
            <v:textbox style="mso-next-textbox:#_x0000_s1030;mso-fit-shape-to-text:t">
              <w:txbxContent>
                <w:p w:rsidR="005D64DB" w:rsidRDefault="005D64DB" w:rsidP="00F12343">
                  <w:r>
                    <w:t>Season 2</w:t>
                  </w:r>
                </w:p>
              </w:txbxContent>
            </v:textbox>
          </v:shape>
        </w:pict>
      </w:r>
      <w:r>
        <w:rPr>
          <w:noProof/>
          <w:lang w:eastAsia="en-GB"/>
        </w:rPr>
        <w:pict>
          <v:shape id="_x0000_s1029" type="#_x0000_t202" style="position:absolute;margin-left:9.75pt;margin-top:12.15pt;width:59.55pt;height:21.4pt;z-index:251658752;mso-height-percent:200;mso-height-percent:200;mso-width-relative:margin;mso-height-relative:margin">
            <v:textbox style="mso-next-textbox:#_x0000_s1029;mso-fit-shape-to-text:t">
              <w:txbxContent>
                <w:p w:rsidR="005D64DB" w:rsidRDefault="005D64DB" w:rsidP="00F12343">
                  <w:r>
                    <w:t>Season 1</w:t>
                  </w:r>
                </w:p>
              </w:txbxContent>
            </v:textbox>
          </v:shape>
        </w:pict>
      </w:r>
      <w:r w:rsidR="00F12343">
        <w:rPr>
          <w:noProof/>
          <w:lang w:eastAsia="en-GB"/>
        </w:rPr>
        <w:drawing>
          <wp:inline distT="0" distB="0" distL="0" distR="0">
            <wp:extent cx="2620800" cy="3575040"/>
            <wp:effectExtent l="19050" t="0" r="8100" b="0"/>
            <wp:docPr id="7" name="Picture 6" descr="Cs_annulata_seas1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annulata_seas1_2010.jpg"/>
                    <pic:cNvPicPr/>
                  </pic:nvPicPr>
                  <pic:blipFill>
                    <a:blip r:embed="rId10" cstate="print"/>
                    <a:srcRect l="3288" t="1995" r="50908" b="53776"/>
                    <a:stretch>
                      <a:fillRect/>
                    </a:stretch>
                  </pic:blipFill>
                  <pic:spPr>
                    <a:xfrm>
                      <a:off x="0" y="0"/>
                      <a:ext cx="2620800" cy="3575040"/>
                    </a:xfrm>
                    <a:prstGeom prst="rect">
                      <a:avLst/>
                    </a:prstGeom>
                  </pic:spPr>
                </pic:pic>
              </a:graphicData>
            </a:graphic>
          </wp:inline>
        </w:drawing>
      </w:r>
      <w:r w:rsidR="00F12343">
        <w:rPr>
          <w:noProof/>
          <w:lang w:eastAsia="en-GB"/>
        </w:rPr>
        <w:drawing>
          <wp:inline distT="0" distB="0" distL="0" distR="0">
            <wp:extent cx="2686408" cy="3592422"/>
            <wp:effectExtent l="19050" t="0" r="0" b="0"/>
            <wp:docPr id="8" name="Picture 7" descr="Cs_annulata_seas2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annulata_seas2_2010.jpg"/>
                    <pic:cNvPicPr/>
                  </pic:nvPicPr>
                  <pic:blipFill>
                    <a:blip r:embed="rId11" cstate="print"/>
                    <a:srcRect l="2819" t="2328" r="50438" b="53444"/>
                    <a:stretch>
                      <a:fillRect/>
                    </a:stretch>
                  </pic:blipFill>
                  <pic:spPr>
                    <a:xfrm>
                      <a:off x="0" y="0"/>
                      <a:ext cx="2686408" cy="3592422"/>
                    </a:xfrm>
                    <a:prstGeom prst="rect">
                      <a:avLst/>
                    </a:prstGeom>
                  </pic:spPr>
                </pic:pic>
              </a:graphicData>
            </a:graphic>
          </wp:inline>
        </w:drawing>
      </w:r>
      <w:r w:rsidR="00F12343">
        <w:rPr>
          <w:noProof/>
          <w:lang w:eastAsia="en-GB"/>
        </w:rPr>
        <w:drawing>
          <wp:inline distT="0" distB="0" distL="0" distR="0">
            <wp:extent cx="2701753" cy="3548560"/>
            <wp:effectExtent l="19050" t="0" r="3347" b="0"/>
            <wp:docPr id="9" name="Picture 8" descr="Cs_annulata_seas3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annulata_seas3_2010.jpg"/>
                    <pic:cNvPicPr/>
                  </pic:nvPicPr>
                  <pic:blipFill>
                    <a:blip r:embed="rId12" cstate="print"/>
                    <a:srcRect l="3523" t="2326" r="49467" b="53986"/>
                    <a:stretch>
                      <a:fillRect/>
                    </a:stretch>
                  </pic:blipFill>
                  <pic:spPr>
                    <a:xfrm>
                      <a:off x="0" y="0"/>
                      <a:ext cx="2701753" cy="3548560"/>
                    </a:xfrm>
                    <a:prstGeom prst="rect">
                      <a:avLst/>
                    </a:prstGeom>
                  </pic:spPr>
                </pic:pic>
              </a:graphicData>
            </a:graphic>
          </wp:inline>
        </w:drawing>
      </w:r>
    </w:p>
    <w:p w:rsidR="00F12343" w:rsidRPr="0039424D" w:rsidRDefault="00F12343" w:rsidP="00F12343">
      <w:pPr>
        <w:rPr>
          <w:sz w:val="24"/>
          <w:szCs w:val="24"/>
        </w:rPr>
      </w:pPr>
      <w:proofErr w:type="gramStart"/>
      <w:r w:rsidRPr="0039424D">
        <w:rPr>
          <w:sz w:val="24"/>
          <w:szCs w:val="24"/>
        </w:rPr>
        <w:t>Fig.</w:t>
      </w:r>
      <w:proofErr w:type="gramEnd"/>
      <w:r w:rsidRPr="0039424D">
        <w:rPr>
          <w:sz w:val="24"/>
          <w:szCs w:val="24"/>
        </w:rPr>
        <w:t xml:space="preserve"> </w:t>
      </w:r>
      <w:r>
        <w:rPr>
          <w:sz w:val="24"/>
          <w:szCs w:val="24"/>
        </w:rPr>
        <w:t>S</w:t>
      </w:r>
      <w:r w:rsidRPr="0039424D">
        <w:rPr>
          <w:sz w:val="24"/>
          <w:szCs w:val="24"/>
        </w:rPr>
        <w:t xml:space="preserve">1b. Distribution of </w:t>
      </w:r>
      <w:r w:rsidRPr="0039424D">
        <w:rPr>
          <w:i/>
          <w:sz w:val="24"/>
          <w:szCs w:val="24"/>
        </w:rPr>
        <w:t xml:space="preserve">Cs. annulata </w:t>
      </w:r>
      <w:r w:rsidRPr="0039424D">
        <w:rPr>
          <w:sz w:val="24"/>
          <w:szCs w:val="24"/>
        </w:rPr>
        <w:t>in each season of 2010</w:t>
      </w:r>
    </w:p>
    <w:p w:rsidR="00F12343" w:rsidRDefault="00F12343" w:rsidP="00F12343">
      <w:r w:rsidRPr="00D36050">
        <w:rPr>
          <w:noProof/>
          <w:lang w:eastAsia="en-GB"/>
        </w:rPr>
        <w:drawing>
          <wp:inline distT="0" distB="0" distL="0" distR="0">
            <wp:extent cx="2698009" cy="1425039"/>
            <wp:effectExtent l="19050" t="0" r="7091" b="0"/>
            <wp:docPr id="17" name="Picture 15" descr="Cx_pipiens_seas3_2010_w_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3_2010_w_legend.jpg"/>
                    <pic:cNvPicPr/>
                  </pic:nvPicPr>
                  <pic:blipFill>
                    <a:blip r:embed="rId9" cstate="print"/>
                    <a:srcRect l="50236" t="13665" b="67702"/>
                    <a:stretch>
                      <a:fillRect/>
                    </a:stretch>
                  </pic:blipFill>
                  <pic:spPr>
                    <a:xfrm>
                      <a:off x="0" y="0"/>
                      <a:ext cx="2698009" cy="1425039"/>
                    </a:xfrm>
                    <a:prstGeom prst="rect">
                      <a:avLst/>
                    </a:prstGeom>
                  </pic:spPr>
                </pic:pic>
              </a:graphicData>
            </a:graphic>
          </wp:inline>
        </w:drawing>
      </w:r>
    </w:p>
    <w:p w:rsidR="00F12343" w:rsidRDefault="00CF07A6" w:rsidP="00F12343">
      <w:r w:rsidRPr="00CF07A6">
        <w:rPr>
          <w:noProof/>
          <w:sz w:val="24"/>
          <w:szCs w:val="24"/>
          <w:lang w:eastAsia="en-GB"/>
        </w:rPr>
        <w:lastRenderedPageBreak/>
        <w:pict>
          <v:shape id="_x0000_s1034" type="#_x0000_t202" style="position:absolute;margin-left:432.65pt;margin-top:7.5pt;width:59.55pt;height:21.4pt;z-index:251659776;mso-height-percent:200;mso-height-percent:200;mso-width-relative:margin;mso-height-relative:margin">
            <v:textbox style="mso-next-textbox:#_x0000_s1034;mso-fit-shape-to-text:t">
              <w:txbxContent>
                <w:p w:rsidR="005D64DB" w:rsidRDefault="005D64DB" w:rsidP="00F12343">
                  <w:r>
                    <w:t>Season 3</w:t>
                  </w:r>
                </w:p>
              </w:txbxContent>
            </v:textbox>
          </v:shape>
        </w:pict>
      </w:r>
      <w:r>
        <w:rPr>
          <w:noProof/>
          <w:lang w:eastAsia="en-GB"/>
        </w:rPr>
        <w:pict>
          <v:shape id="_x0000_s1033" type="#_x0000_t202" style="position:absolute;margin-left:220.75pt;margin-top:12.7pt;width:59.55pt;height:21.4pt;z-index:251660800;mso-height-percent:200;mso-height-percent:200;mso-width-relative:margin;mso-height-relative:margin">
            <v:textbox style="mso-next-textbox:#_x0000_s1033;mso-fit-shape-to-text:t">
              <w:txbxContent>
                <w:p w:rsidR="005D64DB" w:rsidRDefault="005D64DB" w:rsidP="00F12343">
                  <w:r>
                    <w:t>Season 2</w:t>
                  </w:r>
                </w:p>
              </w:txbxContent>
            </v:textbox>
          </v:shape>
        </w:pict>
      </w:r>
      <w:r>
        <w:rPr>
          <w:noProof/>
          <w:lang w:eastAsia="en-GB"/>
        </w:rPr>
        <w:pict>
          <v:shape id="_x0000_s1032" type="#_x0000_t202" style="position:absolute;margin-left:9.6pt;margin-top:12.25pt;width:59.55pt;height:21.4pt;z-index:251661824;mso-height-percent:200;mso-height-percent:200;mso-width-relative:margin;mso-height-relative:margin">
            <v:textbox style="mso-next-textbox:#_x0000_s1032;mso-fit-shape-to-text:t">
              <w:txbxContent>
                <w:p w:rsidR="005D64DB" w:rsidRDefault="005D64DB" w:rsidP="00F12343">
                  <w:r>
                    <w:t>Season 1</w:t>
                  </w:r>
                </w:p>
              </w:txbxContent>
            </v:textbox>
          </v:shape>
        </w:pict>
      </w:r>
      <w:r w:rsidR="00F12343">
        <w:rPr>
          <w:noProof/>
          <w:lang w:eastAsia="en-GB"/>
        </w:rPr>
        <w:drawing>
          <wp:inline distT="0" distB="0" distL="0" distR="0">
            <wp:extent cx="2672902" cy="3525005"/>
            <wp:effectExtent l="19050" t="0" r="0" b="0"/>
            <wp:docPr id="10" name="Picture 9" descr="An_claviger_seas1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claviger_seas1_2010.jpg"/>
                    <pic:cNvPicPr/>
                  </pic:nvPicPr>
                  <pic:blipFill>
                    <a:blip r:embed="rId13" cstate="print"/>
                    <a:srcRect l="2819" t="2660" r="50673" b="53942"/>
                    <a:stretch>
                      <a:fillRect/>
                    </a:stretch>
                  </pic:blipFill>
                  <pic:spPr>
                    <a:xfrm>
                      <a:off x="0" y="0"/>
                      <a:ext cx="2672902" cy="3525005"/>
                    </a:xfrm>
                    <a:prstGeom prst="rect">
                      <a:avLst/>
                    </a:prstGeom>
                  </pic:spPr>
                </pic:pic>
              </a:graphicData>
            </a:graphic>
          </wp:inline>
        </w:drawing>
      </w:r>
      <w:r w:rsidR="00F12343">
        <w:rPr>
          <w:noProof/>
          <w:lang w:eastAsia="en-GB"/>
        </w:rPr>
        <w:drawing>
          <wp:inline distT="0" distB="0" distL="0" distR="0">
            <wp:extent cx="2620800" cy="3566449"/>
            <wp:effectExtent l="19050" t="0" r="8100" b="0"/>
            <wp:docPr id="11" name="Picture 10" descr="An_claviger_seas2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claviger_seas2_2010.jpg"/>
                    <pic:cNvPicPr/>
                  </pic:nvPicPr>
                  <pic:blipFill>
                    <a:blip r:embed="rId14" cstate="print"/>
                    <a:srcRect l="3523" t="2162" r="50908" b="53942"/>
                    <a:stretch>
                      <a:fillRect/>
                    </a:stretch>
                  </pic:blipFill>
                  <pic:spPr>
                    <a:xfrm>
                      <a:off x="0" y="0"/>
                      <a:ext cx="2620800" cy="3566449"/>
                    </a:xfrm>
                    <a:prstGeom prst="rect">
                      <a:avLst/>
                    </a:prstGeom>
                  </pic:spPr>
                </pic:pic>
              </a:graphicData>
            </a:graphic>
          </wp:inline>
        </w:drawing>
      </w:r>
      <w:r w:rsidR="00F12343">
        <w:rPr>
          <w:noProof/>
          <w:lang w:eastAsia="en-GB"/>
        </w:rPr>
        <w:drawing>
          <wp:inline distT="0" distB="0" distL="0" distR="0">
            <wp:extent cx="2686350" cy="3619470"/>
            <wp:effectExtent l="19050" t="0" r="0" b="0"/>
            <wp:docPr id="12" name="Picture 11" descr="An_claviger_seas3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claviger_seas3_2010.jpg"/>
                    <pic:cNvPicPr/>
                  </pic:nvPicPr>
                  <pic:blipFill>
                    <a:blip r:embed="rId15" cstate="print"/>
                    <a:srcRect l="3054" t="1995" r="50204" b="53444"/>
                    <a:stretch>
                      <a:fillRect/>
                    </a:stretch>
                  </pic:blipFill>
                  <pic:spPr>
                    <a:xfrm>
                      <a:off x="0" y="0"/>
                      <a:ext cx="2686350" cy="3619470"/>
                    </a:xfrm>
                    <a:prstGeom prst="rect">
                      <a:avLst/>
                    </a:prstGeom>
                  </pic:spPr>
                </pic:pic>
              </a:graphicData>
            </a:graphic>
          </wp:inline>
        </w:drawing>
      </w:r>
    </w:p>
    <w:p w:rsidR="00F12343" w:rsidRPr="0039424D" w:rsidRDefault="00F12343" w:rsidP="00F12343">
      <w:proofErr w:type="gramStart"/>
      <w:r w:rsidRPr="0039424D">
        <w:rPr>
          <w:sz w:val="24"/>
          <w:szCs w:val="24"/>
        </w:rPr>
        <w:t>Fig.</w:t>
      </w:r>
      <w:proofErr w:type="gramEnd"/>
      <w:r w:rsidRPr="0039424D">
        <w:rPr>
          <w:sz w:val="24"/>
          <w:szCs w:val="24"/>
        </w:rPr>
        <w:t xml:space="preserve"> </w:t>
      </w:r>
      <w:r>
        <w:rPr>
          <w:sz w:val="24"/>
          <w:szCs w:val="24"/>
        </w:rPr>
        <w:t>S</w:t>
      </w:r>
      <w:r w:rsidRPr="0039424D">
        <w:rPr>
          <w:sz w:val="24"/>
          <w:szCs w:val="24"/>
        </w:rPr>
        <w:t>1</w:t>
      </w:r>
      <w:r>
        <w:rPr>
          <w:sz w:val="24"/>
          <w:szCs w:val="24"/>
        </w:rPr>
        <w:t>c</w:t>
      </w:r>
      <w:r w:rsidRPr="0039424D">
        <w:rPr>
          <w:sz w:val="24"/>
          <w:szCs w:val="24"/>
        </w:rPr>
        <w:t xml:space="preserve">. Distribution of </w:t>
      </w:r>
      <w:r w:rsidRPr="0039424D">
        <w:rPr>
          <w:i/>
        </w:rPr>
        <w:t xml:space="preserve">An. </w:t>
      </w:r>
      <w:del w:id="46" w:author="SMSC" w:date="2011-03-28T17:54:00Z">
        <w:r w:rsidRPr="0039424D" w:rsidDel="00EF697F">
          <w:rPr>
            <w:i/>
          </w:rPr>
          <w:delText>Claviger</w:delText>
        </w:r>
        <w:r w:rsidRPr="0039424D" w:rsidDel="00EF697F">
          <w:rPr>
            <w:i/>
            <w:sz w:val="24"/>
            <w:szCs w:val="24"/>
          </w:rPr>
          <w:delText xml:space="preserve"> </w:delText>
        </w:r>
      </w:del>
      <w:proofErr w:type="spellStart"/>
      <w:ins w:id="47" w:author="SMSC" w:date="2011-03-28T17:54:00Z">
        <w:r w:rsidR="00EF697F">
          <w:rPr>
            <w:i/>
          </w:rPr>
          <w:t>c</w:t>
        </w:r>
        <w:r w:rsidR="00EF697F" w:rsidRPr="0039424D">
          <w:rPr>
            <w:i/>
          </w:rPr>
          <w:t>laviger</w:t>
        </w:r>
        <w:proofErr w:type="spellEnd"/>
        <w:r w:rsidR="00EF697F" w:rsidRPr="0039424D">
          <w:rPr>
            <w:i/>
            <w:sz w:val="24"/>
            <w:szCs w:val="24"/>
          </w:rPr>
          <w:t xml:space="preserve"> </w:t>
        </w:r>
      </w:ins>
      <w:r w:rsidRPr="0039424D">
        <w:rPr>
          <w:sz w:val="24"/>
          <w:szCs w:val="24"/>
        </w:rPr>
        <w:t>in each season of 2010</w:t>
      </w:r>
    </w:p>
    <w:p w:rsidR="00F12343" w:rsidRDefault="00F12343" w:rsidP="00F12343">
      <w:r w:rsidRPr="00D36050">
        <w:rPr>
          <w:noProof/>
          <w:lang w:eastAsia="en-GB"/>
        </w:rPr>
        <w:drawing>
          <wp:inline distT="0" distB="0" distL="0" distR="0">
            <wp:extent cx="2698009" cy="1425039"/>
            <wp:effectExtent l="19050" t="0" r="7091" b="0"/>
            <wp:docPr id="18" name="Picture 15" descr="Cx_pipiens_seas3_2010_w_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3_2010_w_legend.jpg"/>
                    <pic:cNvPicPr/>
                  </pic:nvPicPr>
                  <pic:blipFill>
                    <a:blip r:embed="rId9" cstate="print"/>
                    <a:srcRect l="50236" t="13665" b="67702"/>
                    <a:stretch>
                      <a:fillRect/>
                    </a:stretch>
                  </pic:blipFill>
                  <pic:spPr>
                    <a:xfrm>
                      <a:off x="0" y="0"/>
                      <a:ext cx="2698009" cy="1425039"/>
                    </a:xfrm>
                    <a:prstGeom prst="rect">
                      <a:avLst/>
                    </a:prstGeom>
                  </pic:spPr>
                </pic:pic>
              </a:graphicData>
            </a:graphic>
          </wp:inline>
        </w:drawing>
      </w:r>
    </w:p>
    <w:p w:rsidR="00F12343" w:rsidRDefault="00F12343" w:rsidP="00F12343">
      <w:r>
        <w:rPr>
          <w:noProof/>
          <w:lang w:eastAsia="en-GB"/>
        </w:rPr>
        <w:lastRenderedPageBreak/>
        <w:drawing>
          <wp:inline distT="0" distB="0" distL="0" distR="0">
            <wp:extent cx="2661522" cy="3611997"/>
            <wp:effectExtent l="19050" t="0" r="5478" b="0"/>
            <wp:docPr id="13" name="Picture 12" descr="An_maculipennis_seas1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maculipennis_seas1_2010.jpg"/>
                    <pic:cNvPicPr/>
                  </pic:nvPicPr>
                  <pic:blipFill>
                    <a:blip r:embed="rId16" cstate="print"/>
                    <a:srcRect l="2754" t="1861" r="50936" b="53670"/>
                    <a:stretch>
                      <a:fillRect/>
                    </a:stretch>
                  </pic:blipFill>
                  <pic:spPr>
                    <a:xfrm>
                      <a:off x="0" y="0"/>
                      <a:ext cx="2661522" cy="3611997"/>
                    </a:xfrm>
                    <a:prstGeom prst="rect">
                      <a:avLst/>
                    </a:prstGeom>
                  </pic:spPr>
                </pic:pic>
              </a:graphicData>
            </a:graphic>
          </wp:inline>
        </w:drawing>
      </w:r>
      <w:r>
        <w:rPr>
          <w:noProof/>
          <w:lang w:eastAsia="en-GB"/>
        </w:rPr>
        <w:drawing>
          <wp:inline distT="0" distB="0" distL="0" distR="0">
            <wp:extent cx="2779397" cy="3679170"/>
            <wp:effectExtent l="19050" t="0" r="1903" b="0"/>
            <wp:docPr id="14" name="Picture 13" descr="An_maculipennis_seas2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maculipennis_seas2_2010.jpg"/>
                    <pic:cNvPicPr/>
                  </pic:nvPicPr>
                  <pic:blipFill>
                    <a:blip r:embed="rId17" cstate="print"/>
                    <a:srcRect l="2461" t="1448" r="49178" b="53256"/>
                    <a:stretch>
                      <a:fillRect/>
                    </a:stretch>
                  </pic:blipFill>
                  <pic:spPr>
                    <a:xfrm>
                      <a:off x="0" y="0"/>
                      <a:ext cx="2779397" cy="3679170"/>
                    </a:xfrm>
                    <a:prstGeom prst="rect">
                      <a:avLst/>
                    </a:prstGeom>
                  </pic:spPr>
                </pic:pic>
              </a:graphicData>
            </a:graphic>
          </wp:inline>
        </w:drawing>
      </w:r>
      <w:r>
        <w:rPr>
          <w:noProof/>
          <w:lang w:eastAsia="en-GB"/>
        </w:rPr>
        <w:drawing>
          <wp:inline distT="0" distB="0" distL="0" distR="0">
            <wp:extent cx="2644223" cy="3544743"/>
            <wp:effectExtent l="19050" t="0" r="3727" b="0"/>
            <wp:docPr id="15" name="Picture 14" descr="An_maculipennis_seas3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_maculipennis_seas3_2010.jpg"/>
                    <pic:cNvPicPr/>
                  </pic:nvPicPr>
                  <pic:blipFill>
                    <a:blip r:embed="rId18" cstate="print"/>
                    <a:srcRect l="2761" t="2482" r="51230" b="53877"/>
                    <a:stretch>
                      <a:fillRect/>
                    </a:stretch>
                  </pic:blipFill>
                  <pic:spPr>
                    <a:xfrm>
                      <a:off x="0" y="0"/>
                      <a:ext cx="2644223" cy="3544743"/>
                    </a:xfrm>
                    <a:prstGeom prst="rect">
                      <a:avLst/>
                    </a:prstGeom>
                  </pic:spPr>
                </pic:pic>
              </a:graphicData>
            </a:graphic>
          </wp:inline>
        </w:drawing>
      </w:r>
    </w:p>
    <w:p w:rsidR="00F12343" w:rsidRPr="0039424D" w:rsidRDefault="00F12343" w:rsidP="00F12343">
      <w:proofErr w:type="gramStart"/>
      <w:r w:rsidRPr="0039424D">
        <w:rPr>
          <w:sz w:val="24"/>
          <w:szCs w:val="24"/>
        </w:rPr>
        <w:t>Fig.</w:t>
      </w:r>
      <w:proofErr w:type="gramEnd"/>
      <w:r w:rsidRPr="0039424D">
        <w:rPr>
          <w:sz w:val="24"/>
          <w:szCs w:val="24"/>
        </w:rPr>
        <w:t xml:space="preserve"> </w:t>
      </w:r>
      <w:r>
        <w:rPr>
          <w:sz w:val="24"/>
          <w:szCs w:val="24"/>
        </w:rPr>
        <w:t>S</w:t>
      </w:r>
      <w:r w:rsidRPr="0039424D">
        <w:rPr>
          <w:sz w:val="24"/>
          <w:szCs w:val="24"/>
        </w:rPr>
        <w:t>1</w:t>
      </w:r>
      <w:r>
        <w:rPr>
          <w:sz w:val="24"/>
          <w:szCs w:val="24"/>
        </w:rPr>
        <w:t>d</w:t>
      </w:r>
      <w:r w:rsidRPr="0039424D">
        <w:rPr>
          <w:sz w:val="24"/>
          <w:szCs w:val="24"/>
        </w:rPr>
        <w:t xml:space="preserve">. Distribution of </w:t>
      </w:r>
      <w:r w:rsidRPr="0039424D">
        <w:rPr>
          <w:i/>
        </w:rPr>
        <w:t xml:space="preserve">An. </w:t>
      </w:r>
      <w:del w:id="48" w:author="SMSC" w:date="2011-03-28T17:54:00Z">
        <w:r w:rsidRPr="0039424D" w:rsidDel="00EF697F">
          <w:rPr>
            <w:i/>
          </w:rPr>
          <w:delText>Maculipennis</w:delText>
        </w:r>
        <w:r w:rsidDel="00EF697F">
          <w:delText xml:space="preserve"> </w:delText>
        </w:r>
      </w:del>
      <w:proofErr w:type="spellStart"/>
      <w:ins w:id="49" w:author="SMSC" w:date="2011-03-28T17:54:00Z">
        <w:r w:rsidR="00EF697F">
          <w:rPr>
            <w:i/>
          </w:rPr>
          <w:t>m</w:t>
        </w:r>
        <w:r w:rsidR="00EF697F" w:rsidRPr="0039424D">
          <w:rPr>
            <w:i/>
          </w:rPr>
          <w:t>aculipennis</w:t>
        </w:r>
        <w:proofErr w:type="spellEnd"/>
        <w:r w:rsidR="00EF697F">
          <w:t xml:space="preserve"> </w:t>
        </w:r>
      </w:ins>
      <w:r w:rsidRPr="0039424D">
        <w:rPr>
          <w:sz w:val="24"/>
          <w:szCs w:val="24"/>
        </w:rPr>
        <w:t>in each season of 2010</w:t>
      </w:r>
    </w:p>
    <w:p w:rsidR="00DB15C2" w:rsidRDefault="00F12343">
      <w:pPr>
        <w:sectPr w:rsidR="00DB15C2" w:rsidSect="00F12343">
          <w:pgSz w:w="16838" w:h="11906" w:orient="landscape"/>
          <w:pgMar w:top="1440" w:right="1440" w:bottom="1440" w:left="1440" w:header="709" w:footer="709" w:gutter="0"/>
          <w:cols w:space="708"/>
          <w:docGrid w:linePitch="360"/>
        </w:sectPr>
      </w:pPr>
      <w:r w:rsidRPr="00D36050">
        <w:rPr>
          <w:noProof/>
          <w:lang w:eastAsia="en-GB"/>
        </w:rPr>
        <w:drawing>
          <wp:inline distT="0" distB="0" distL="0" distR="0">
            <wp:extent cx="2698009" cy="1425039"/>
            <wp:effectExtent l="19050" t="0" r="7091" b="0"/>
            <wp:docPr id="19" name="Picture 15" descr="Cx_pipiens_seas3_2010_w_leg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x_pipiens_seas3_2010_w_legend.jpg"/>
                    <pic:cNvPicPr/>
                  </pic:nvPicPr>
                  <pic:blipFill>
                    <a:blip r:embed="rId9" cstate="print"/>
                    <a:srcRect l="50236" t="13665" b="67702"/>
                    <a:stretch>
                      <a:fillRect/>
                    </a:stretch>
                  </pic:blipFill>
                  <pic:spPr>
                    <a:xfrm>
                      <a:off x="0" y="0"/>
                      <a:ext cx="2698009" cy="1425039"/>
                    </a:xfrm>
                    <a:prstGeom prst="rect">
                      <a:avLst/>
                    </a:prstGeom>
                  </pic:spPr>
                </pic:pic>
              </a:graphicData>
            </a:graphic>
          </wp:inline>
        </w:drawing>
      </w:r>
    </w:p>
    <w:p w:rsidR="00DB56BE" w:rsidRDefault="00DB56BE" w:rsidP="00FB60DA"/>
    <w:sectPr w:rsidR="00DB56BE" w:rsidSect="00DB15C2">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53E"/>
    <w:multiLevelType w:val="hybridMultilevel"/>
    <w:tmpl w:val="0CF0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96A82"/>
    <w:multiLevelType w:val="hybridMultilevel"/>
    <w:tmpl w:val="B12C8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13135C"/>
    <w:multiLevelType w:val="hybridMultilevel"/>
    <w:tmpl w:val="81FE9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241F6D"/>
    <w:multiLevelType w:val="hybridMultilevel"/>
    <w:tmpl w:val="2E862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FF5C90"/>
    <w:multiLevelType w:val="hybridMultilevel"/>
    <w:tmpl w:val="B73AB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E461B3"/>
    <w:multiLevelType w:val="hybridMultilevel"/>
    <w:tmpl w:val="B880B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compat/>
  <w:rsids>
    <w:rsidRoot w:val="00555391"/>
    <w:rsid w:val="000015DE"/>
    <w:rsid w:val="000059C5"/>
    <w:rsid w:val="0004116F"/>
    <w:rsid w:val="000660D4"/>
    <w:rsid w:val="000C49AE"/>
    <w:rsid w:val="00124B93"/>
    <w:rsid w:val="001530D4"/>
    <w:rsid w:val="002649C5"/>
    <w:rsid w:val="00320805"/>
    <w:rsid w:val="00351309"/>
    <w:rsid w:val="00356012"/>
    <w:rsid w:val="00370E64"/>
    <w:rsid w:val="00381AFB"/>
    <w:rsid w:val="003A046B"/>
    <w:rsid w:val="003D3336"/>
    <w:rsid w:val="004164AD"/>
    <w:rsid w:val="00497D04"/>
    <w:rsid w:val="004E540F"/>
    <w:rsid w:val="00506F93"/>
    <w:rsid w:val="0052316E"/>
    <w:rsid w:val="00536E46"/>
    <w:rsid w:val="00555391"/>
    <w:rsid w:val="00570F0C"/>
    <w:rsid w:val="005948F9"/>
    <w:rsid w:val="005C7640"/>
    <w:rsid w:val="005D64DB"/>
    <w:rsid w:val="005E238F"/>
    <w:rsid w:val="00617A8B"/>
    <w:rsid w:val="00620379"/>
    <w:rsid w:val="006327F1"/>
    <w:rsid w:val="00650A61"/>
    <w:rsid w:val="00713028"/>
    <w:rsid w:val="007C22D7"/>
    <w:rsid w:val="007C3607"/>
    <w:rsid w:val="00831DB9"/>
    <w:rsid w:val="00853A0F"/>
    <w:rsid w:val="008C7974"/>
    <w:rsid w:val="008D644B"/>
    <w:rsid w:val="008E4FC5"/>
    <w:rsid w:val="008E6BBC"/>
    <w:rsid w:val="008F2640"/>
    <w:rsid w:val="009346EC"/>
    <w:rsid w:val="00934BA9"/>
    <w:rsid w:val="009551DF"/>
    <w:rsid w:val="0095724B"/>
    <w:rsid w:val="00977525"/>
    <w:rsid w:val="0098769E"/>
    <w:rsid w:val="009902AD"/>
    <w:rsid w:val="00997853"/>
    <w:rsid w:val="00A92FC4"/>
    <w:rsid w:val="00AD1681"/>
    <w:rsid w:val="00AE60FB"/>
    <w:rsid w:val="00B25BC5"/>
    <w:rsid w:val="00B56829"/>
    <w:rsid w:val="00BA1E0A"/>
    <w:rsid w:val="00BC0CDE"/>
    <w:rsid w:val="00BF23C5"/>
    <w:rsid w:val="00C116CE"/>
    <w:rsid w:val="00C250F5"/>
    <w:rsid w:val="00C72F4E"/>
    <w:rsid w:val="00C73308"/>
    <w:rsid w:val="00CE3CFC"/>
    <w:rsid w:val="00CF07A6"/>
    <w:rsid w:val="00CF76E8"/>
    <w:rsid w:val="00D03BA0"/>
    <w:rsid w:val="00D0479E"/>
    <w:rsid w:val="00D8375A"/>
    <w:rsid w:val="00DB15C2"/>
    <w:rsid w:val="00DB56BE"/>
    <w:rsid w:val="00E14C5E"/>
    <w:rsid w:val="00E446B1"/>
    <w:rsid w:val="00E9379F"/>
    <w:rsid w:val="00EC3788"/>
    <w:rsid w:val="00EE287B"/>
    <w:rsid w:val="00EE75B3"/>
    <w:rsid w:val="00EF697F"/>
    <w:rsid w:val="00F12343"/>
    <w:rsid w:val="00F20309"/>
    <w:rsid w:val="00F32768"/>
    <w:rsid w:val="00F56EB8"/>
    <w:rsid w:val="00F6194C"/>
    <w:rsid w:val="00FB60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343"/>
    <w:rPr>
      <w:rFonts w:ascii="Tahoma" w:hAnsi="Tahoma" w:cs="Tahoma"/>
      <w:sz w:val="16"/>
      <w:szCs w:val="16"/>
    </w:rPr>
  </w:style>
  <w:style w:type="character" w:customStyle="1" w:styleId="BalloonTextChar">
    <w:name w:val="Balloon Text Char"/>
    <w:basedOn w:val="DefaultParagraphFont"/>
    <w:link w:val="BalloonText"/>
    <w:uiPriority w:val="99"/>
    <w:semiHidden/>
    <w:rsid w:val="00F12343"/>
    <w:rPr>
      <w:rFonts w:ascii="Tahoma" w:hAnsi="Tahoma" w:cs="Tahoma"/>
      <w:sz w:val="16"/>
      <w:szCs w:val="16"/>
    </w:rPr>
  </w:style>
  <w:style w:type="paragraph" w:styleId="ListParagraph">
    <w:name w:val="List Paragraph"/>
    <w:basedOn w:val="Normal"/>
    <w:uiPriority w:val="34"/>
    <w:qFormat/>
    <w:rsid w:val="00997853"/>
    <w:pPr>
      <w:ind w:left="720"/>
      <w:contextualSpacing/>
    </w:pPr>
  </w:style>
</w:styles>
</file>

<file path=word/webSettings.xml><?xml version="1.0" encoding="utf-8"?>
<w:webSettings xmlns:r="http://schemas.openxmlformats.org/officeDocument/2006/relationships" xmlns:w="http://schemas.openxmlformats.org/wordprocessingml/2006/main">
  <w:divs>
    <w:div w:id="178129263">
      <w:bodyDiv w:val="1"/>
      <w:marLeft w:val="0"/>
      <w:marRight w:val="0"/>
      <w:marTop w:val="0"/>
      <w:marBottom w:val="0"/>
      <w:divBdr>
        <w:top w:val="none" w:sz="0" w:space="0" w:color="auto"/>
        <w:left w:val="none" w:sz="0" w:space="0" w:color="auto"/>
        <w:bottom w:val="none" w:sz="0" w:space="0" w:color="auto"/>
        <w:right w:val="none" w:sz="0" w:space="0" w:color="auto"/>
      </w:divBdr>
    </w:div>
    <w:div w:id="432669278">
      <w:bodyDiv w:val="1"/>
      <w:marLeft w:val="0"/>
      <w:marRight w:val="0"/>
      <w:marTop w:val="0"/>
      <w:marBottom w:val="0"/>
      <w:divBdr>
        <w:top w:val="none" w:sz="0" w:space="0" w:color="auto"/>
        <w:left w:val="none" w:sz="0" w:space="0" w:color="auto"/>
        <w:bottom w:val="none" w:sz="0" w:space="0" w:color="auto"/>
        <w:right w:val="none" w:sz="0" w:space="0" w:color="auto"/>
      </w:divBdr>
    </w:div>
    <w:div w:id="558564346">
      <w:bodyDiv w:val="1"/>
      <w:marLeft w:val="0"/>
      <w:marRight w:val="0"/>
      <w:marTop w:val="0"/>
      <w:marBottom w:val="0"/>
      <w:divBdr>
        <w:top w:val="none" w:sz="0" w:space="0" w:color="auto"/>
        <w:left w:val="none" w:sz="0" w:space="0" w:color="auto"/>
        <w:bottom w:val="none" w:sz="0" w:space="0" w:color="auto"/>
        <w:right w:val="none" w:sz="0" w:space="0" w:color="auto"/>
      </w:divBdr>
    </w:div>
    <w:div w:id="1112167137">
      <w:bodyDiv w:val="1"/>
      <w:marLeft w:val="0"/>
      <w:marRight w:val="0"/>
      <w:marTop w:val="0"/>
      <w:marBottom w:val="0"/>
      <w:divBdr>
        <w:top w:val="none" w:sz="0" w:space="0" w:color="auto"/>
        <w:left w:val="none" w:sz="0" w:space="0" w:color="auto"/>
        <w:bottom w:val="none" w:sz="0" w:space="0" w:color="auto"/>
        <w:right w:val="none" w:sz="0" w:space="0" w:color="auto"/>
      </w:divBdr>
    </w:div>
    <w:div w:id="1133913299">
      <w:bodyDiv w:val="1"/>
      <w:marLeft w:val="0"/>
      <w:marRight w:val="0"/>
      <w:marTop w:val="0"/>
      <w:marBottom w:val="0"/>
      <w:divBdr>
        <w:top w:val="none" w:sz="0" w:space="0" w:color="auto"/>
        <w:left w:val="none" w:sz="0" w:space="0" w:color="auto"/>
        <w:bottom w:val="none" w:sz="0" w:space="0" w:color="auto"/>
        <w:right w:val="none" w:sz="0" w:space="0" w:color="auto"/>
      </w:divBdr>
    </w:div>
    <w:div w:id="1496527999">
      <w:bodyDiv w:val="1"/>
      <w:marLeft w:val="0"/>
      <w:marRight w:val="0"/>
      <w:marTop w:val="0"/>
      <w:marBottom w:val="0"/>
      <w:divBdr>
        <w:top w:val="none" w:sz="0" w:space="0" w:color="auto"/>
        <w:left w:val="none" w:sz="0" w:space="0" w:color="auto"/>
        <w:bottom w:val="none" w:sz="0" w:space="0" w:color="auto"/>
        <w:right w:val="none" w:sz="0" w:space="0" w:color="auto"/>
      </w:divBdr>
    </w:div>
    <w:div w:id="1750997328">
      <w:bodyDiv w:val="1"/>
      <w:marLeft w:val="0"/>
      <w:marRight w:val="0"/>
      <w:marTop w:val="0"/>
      <w:marBottom w:val="0"/>
      <w:divBdr>
        <w:top w:val="none" w:sz="0" w:space="0" w:color="auto"/>
        <w:left w:val="none" w:sz="0" w:space="0" w:color="auto"/>
        <w:bottom w:val="none" w:sz="0" w:space="0" w:color="auto"/>
        <w:right w:val="none" w:sz="0" w:space="0" w:color="auto"/>
      </w:divBdr>
    </w:div>
    <w:div w:id="1871019758">
      <w:bodyDiv w:val="1"/>
      <w:marLeft w:val="0"/>
      <w:marRight w:val="0"/>
      <w:marTop w:val="0"/>
      <w:marBottom w:val="0"/>
      <w:divBdr>
        <w:top w:val="none" w:sz="0" w:space="0" w:color="auto"/>
        <w:left w:val="none" w:sz="0" w:space="0" w:color="auto"/>
        <w:bottom w:val="none" w:sz="0" w:space="0" w:color="auto"/>
        <w:right w:val="none" w:sz="0" w:space="0" w:color="auto"/>
      </w:divBdr>
    </w:div>
    <w:div w:id="2012637161">
      <w:bodyDiv w:val="1"/>
      <w:marLeft w:val="0"/>
      <w:marRight w:val="0"/>
      <w:marTop w:val="0"/>
      <w:marBottom w:val="0"/>
      <w:divBdr>
        <w:top w:val="none" w:sz="0" w:space="0" w:color="auto"/>
        <w:left w:val="none" w:sz="0" w:space="0" w:color="auto"/>
        <w:bottom w:val="none" w:sz="0" w:space="0" w:color="auto"/>
        <w:right w:val="none" w:sz="0" w:space="0" w:color="auto"/>
      </w:divBdr>
    </w:div>
    <w:div w:id="20854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3975A-966A-41C8-BF2F-ADA72C36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SMSC</cp:lastModifiedBy>
  <cp:revision>2</cp:revision>
  <dcterms:created xsi:type="dcterms:W3CDTF">2011-09-04T16:34:00Z</dcterms:created>
  <dcterms:modified xsi:type="dcterms:W3CDTF">2011-09-04T16:34:00Z</dcterms:modified>
</cp:coreProperties>
</file>